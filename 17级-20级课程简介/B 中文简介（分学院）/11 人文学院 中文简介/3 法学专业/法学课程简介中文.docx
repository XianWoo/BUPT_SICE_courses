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C9C" w:rsidRDefault="00C807B0">
      <w:pPr>
        <w:spacing w:line="360" w:lineRule="auto"/>
        <w:jc w:val="center"/>
        <w:rPr>
          <w:rFonts w:ascii="黑体" w:eastAsia="黑体" w:hAnsi="宋体"/>
          <w:b/>
          <w:sz w:val="28"/>
        </w:rPr>
      </w:pPr>
      <w:r>
        <w:rPr>
          <w:rFonts w:ascii="黑体" w:eastAsia="黑体" w:hAnsi="宋体" w:hint="eastAsia"/>
          <w:sz w:val="28"/>
        </w:rPr>
        <w:t>《宪法学》课程简介</w:t>
      </w:r>
      <w:r>
        <w:rPr>
          <w:rFonts w:ascii="黑体" w:eastAsia="黑体" w:hAnsi="宋体" w:hint="eastAsia"/>
          <w:b/>
          <w:sz w:val="28"/>
        </w:rPr>
        <w:t xml:space="preserve"> </w:t>
      </w:r>
    </w:p>
    <w:p w:rsidR="000D4C9C" w:rsidRDefault="00C807B0">
      <w:pPr>
        <w:spacing w:beforeLines="50" w:before="156" w:line="360" w:lineRule="auto"/>
        <w:rPr>
          <w:rFonts w:ascii="Times New Roman" w:eastAsia="宋体" w:hAnsi="Times New Roman" w:cs="Times New Roman"/>
          <w:color w:val="000000"/>
        </w:rPr>
      </w:pPr>
      <w:r>
        <w:rPr>
          <w:rFonts w:ascii="Times New Roman" w:eastAsia="黑体" w:hAnsi="Times New Roman" w:cs="Times New Roman"/>
        </w:rPr>
        <w:t>课程名称：</w:t>
      </w:r>
      <w:r>
        <w:rPr>
          <w:rFonts w:ascii="Times New Roman" w:eastAsia="宋体" w:hAnsi="Times New Roman" w:cs="Times New Roman"/>
          <w:color w:val="000000"/>
        </w:rPr>
        <w:t>宪法学</w:t>
      </w:r>
    </w:p>
    <w:p w:rsidR="000D4C9C" w:rsidRDefault="00C807B0">
      <w:pPr>
        <w:spacing w:line="360" w:lineRule="auto"/>
        <w:rPr>
          <w:rFonts w:ascii="Times New Roman" w:eastAsia="宋体" w:hAnsi="Times New Roman" w:cs="Times New Roman"/>
          <w:color w:val="000000"/>
        </w:rPr>
      </w:pPr>
      <w:r>
        <w:rPr>
          <w:rFonts w:ascii="Times New Roman" w:eastAsia="宋体" w:hAnsi="Times New Roman" w:cs="Times New Roman"/>
          <w:color w:val="000000"/>
        </w:rPr>
        <w:t xml:space="preserve">          Constitutional Law</w:t>
      </w:r>
    </w:p>
    <w:p w:rsidR="000D4C9C" w:rsidRDefault="00C807B0">
      <w:pPr>
        <w:spacing w:line="360" w:lineRule="auto"/>
        <w:rPr>
          <w:rFonts w:ascii="Times New Roman" w:eastAsia="宋体" w:hAnsi="Times New Roman" w:cs="Times New Roman"/>
          <w:color w:val="000000"/>
        </w:rPr>
      </w:pPr>
      <w:r>
        <w:rPr>
          <w:rFonts w:ascii="Times New Roman" w:eastAsia="黑体" w:hAnsi="Times New Roman" w:cs="Times New Roman"/>
        </w:rPr>
        <w:t>课程编号：</w:t>
      </w:r>
      <w:r>
        <w:rPr>
          <w:rFonts w:ascii="Times New Roman" w:eastAsia="黑体" w:hAnsi="Times New Roman" w:cs="Times New Roman"/>
        </w:rPr>
        <w:t>3312120010</w:t>
      </w:r>
    </w:p>
    <w:p w:rsidR="000D4C9C" w:rsidRDefault="00C807B0">
      <w:pPr>
        <w:spacing w:line="360" w:lineRule="auto"/>
        <w:rPr>
          <w:rFonts w:ascii="Times New Roman" w:eastAsia="宋体" w:hAnsi="Times New Roman" w:cs="Times New Roman"/>
          <w:color w:val="000000"/>
        </w:rPr>
      </w:pPr>
      <w:r>
        <w:rPr>
          <w:rFonts w:ascii="Times New Roman" w:eastAsia="黑体" w:hAnsi="Times New Roman" w:cs="Times New Roman"/>
        </w:rPr>
        <w:t>学分</w:t>
      </w:r>
      <w:r>
        <w:rPr>
          <w:rFonts w:ascii="Times New Roman" w:eastAsia="黑体" w:hAnsi="Times New Roman" w:cs="Times New Roman"/>
        </w:rPr>
        <w:t>/</w:t>
      </w:r>
      <w:r>
        <w:rPr>
          <w:rFonts w:ascii="Times New Roman" w:eastAsia="黑体" w:hAnsi="Times New Roman" w:cs="Times New Roman"/>
        </w:rPr>
        <w:t>学时：</w:t>
      </w:r>
      <w:r>
        <w:rPr>
          <w:rFonts w:ascii="Times New Roman" w:hAnsi="Times New Roman" w:cs="Times New Roman"/>
          <w:color w:val="000000"/>
        </w:rPr>
        <w:t>3/4</w:t>
      </w:r>
      <w:r>
        <w:rPr>
          <w:rFonts w:ascii="Times New Roman" w:eastAsia="宋体" w:hAnsi="Times New Roman" w:cs="Times New Roman"/>
          <w:color w:val="000000"/>
        </w:rPr>
        <w:t>8</w:t>
      </w:r>
    </w:p>
    <w:p w:rsidR="000D4C9C" w:rsidRDefault="00C807B0">
      <w:pPr>
        <w:spacing w:line="360" w:lineRule="auto"/>
        <w:rPr>
          <w:rFonts w:ascii="Times New Roman" w:eastAsia="宋体" w:hAnsi="Times New Roman" w:cs="Times New Roman"/>
          <w:color w:val="000000"/>
        </w:rPr>
      </w:pPr>
      <w:r>
        <w:rPr>
          <w:rFonts w:ascii="Times New Roman" w:eastAsia="黑体" w:hAnsi="Times New Roman" w:cs="Times New Roman"/>
        </w:rPr>
        <w:t>适用专业：</w:t>
      </w:r>
      <w:r>
        <w:rPr>
          <w:rFonts w:ascii="Times New Roman" w:eastAsia="宋体" w:hAnsi="Times New Roman" w:cs="Times New Roman"/>
        </w:rPr>
        <w:t>法学专业</w:t>
      </w:r>
    </w:p>
    <w:p w:rsidR="000D4C9C" w:rsidRDefault="00C807B0">
      <w:pPr>
        <w:spacing w:line="360" w:lineRule="auto"/>
        <w:rPr>
          <w:rFonts w:ascii="Times New Roman" w:eastAsia="宋体" w:hAnsi="Times New Roman" w:cs="Times New Roman"/>
          <w:color w:val="000000"/>
        </w:rPr>
      </w:pPr>
      <w:r>
        <w:rPr>
          <w:rFonts w:ascii="Times New Roman" w:eastAsia="黑体" w:hAnsi="Times New Roman" w:cs="Times New Roman"/>
        </w:rPr>
        <w:t>先修课程：</w:t>
      </w:r>
      <w:r>
        <w:rPr>
          <w:rFonts w:ascii="Times New Roman" w:eastAsia="宋体" w:hAnsi="Times New Roman" w:cs="Times New Roman"/>
        </w:rPr>
        <w:t>无</w:t>
      </w:r>
    </w:p>
    <w:p w:rsidR="000D4C9C" w:rsidRDefault="00C807B0">
      <w:pPr>
        <w:spacing w:line="360" w:lineRule="auto"/>
        <w:jc w:val="left"/>
        <w:rPr>
          <w:rFonts w:ascii="Times New Roman" w:eastAsia="黑体" w:hAnsi="Times New Roman" w:cs="Times New Roman"/>
        </w:rPr>
      </w:pPr>
      <w:r>
        <w:rPr>
          <w:rFonts w:ascii="Times New Roman" w:eastAsia="黑体" w:hAnsi="Times New Roman" w:cs="Times New Roman"/>
        </w:rPr>
        <w:t>内容提要：</w:t>
      </w:r>
    </w:p>
    <w:p w:rsidR="000D4C9C" w:rsidRDefault="00C807B0">
      <w:pPr>
        <w:spacing w:line="360" w:lineRule="auto"/>
        <w:ind w:firstLineChars="200" w:firstLine="420"/>
        <w:jc w:val="left"/>
        <w:rPr>
          <w:rFonts w:ascii="Times New Roman" w:eastAsia="宋体" w:hAnsi="Times New Roman" w:cs="Times New Roman"/>
        </w:rPr>
      </w:pPr>
      <w:r>
        <w:rPr>
          <w:rFonts w:ascii="Times New Roman" w:eastAsia="宋体" w:hAnsi="Times New Roman" w:cs="Times New Roman"/>
        </w:rPr>
        <w:t>本课程从政治公民和政治国家的二元关系架构出发，重点讲授以公民的人之尊严为目的而发展起来的宪法科学知识。宪法的普遍理论及其在当代中国的具体落实之间的二元紧张是本课程的落脚点。宪法基本权利的体系化和政治国家权力的中央层面的横向划分与运作逻辑以及国家权力在中央和地方层面的制度化分配是本课程的两大体系。</w:t>
      </w:r>
    </w:p>
    <w:p w:rsidR="000D4C9C" w:rsidRDefault="000D4C9C">
      <w:pPr>
        <w:spacing w:line="360" w:lineRule="auto"/>
        <w:ind w:firstLineChars="200" w:firstLine="420"/>
        <w:jc w:val="left"/>
        <w:rPr>
          <w:rFonts w:ascii="Times New Roman" w:eastAsia="宋体" w:hAnsi="Times New Roman" w:cs="Times New Roman"/>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pacing w:line="360" w:lineRule="auto"/>
        <w:jc w:val="center"/>
        <w:rPr>
          <w:rFonts w:ascii="黑体" w:eastAsia="黑体" w:hAnsi="宋体" w:cs="黑体"/>
          <w:sz w:val="28"/>
          <w:szCs w:val="28"/>
          <w:lang w:bidi="ar"/>
        </w:rPr>
      </w:pPr>
    </w:p>
    <w:p w:rsidR="000D4C9C" w:rsidRDefault="00C807B0">
      <w:pPr>
        <w:spacing w:line="360" w:lineRule="auto"/>
        <w:jc w:val="center"/>
        <w:rPr>
          <w:rFonts w:ascii="黑体" w:eastAsia="黑体" w:hAnsi="宋体" w:cs="黑体"/>
          <w:b/>
          <w:sz w:val="28"/>
          <w:szCs w:val="28"/>
        </w:rPr>
      </w:pPr>
      <w:r>
        <w:rPr>
          <w:rFonts w:ascii="黑体" w:eastAsia="黑体" w:hAnsi="宋体" w:cs="黑体" w:hint="eastAsia"/>
          <w:sz w:val="28"/>
          <w:szCs w:val="28"/>
          <w:lang w:bidi="ar"/>
        </w:rPr>
        <w:t>《法学导论》课程简介</w:t>
      </w:r>
      <w:r>
        <w:rPr>
          <w:rFonts w:ascii="黑体" w:eastAsia="黑体" w:hAnsi="宋体" w:cs="黑体" w:hint="eastAsia"/>
          <w:b/>
          <w:sz w:val="28"/>
          <w:szCs w:val="28"/>
          <w:lang w:bidi="ar"/>
        </w:rPr>
        <w:t xml:space="preserve"> </w:t>
      </w:r>
    </w:p>
    <w:p w:rsidR="000D4C9C" w:rsidRDefault="00C807B0">
      <w:pPr>
        <w:spacing w:beforeLines="50" w:before="156" w:line="360" w:lineRule="auto"/>
        <w:rPr>
          <w:rFonts w:ascii="Times New Roman" w:eastAsia="宋体" w:hAnsi="Times New Roman" w:cs="Times New Roman"/>
          <w:color w:val="000000"/>
          <w:szCs w:val="21"/>
        </w:rPr>
      </w:pPr>
      <w:r>
        <w:rPr>
          <w:rFonts w:ascii="Times New Roman" w:eastAsia="黑体" w:hAnsi="Times New Roman" w:cs="Times New Roman"/>
          <w:szCs w:val="21"/>
          <w:lang w:bidi="ar"/>
        </w:rPr>
        <w:t>课程名称：</w:t>
      </w:r>
      <w:r>
        <w:rPr>
          <w:rFonts w:ascii="Times New Roman" w:eastAsia="宋体" w:hAnsi="Times New Roman" w:cs="Times New Roman"/>
          <w:color w:val="000000"/>
          <w:szCs w:val="21"/>
          <w:lang w:bidi="ar"/>
        </w:rPr>
        <w:t>法学导论</w:t>
      </w:r>
    </w:p>
    <w:p w:rsidR="000D4C9C" w:rsidRDefault="00C807B0">
      <w:pPr>
        <w:spacing w:line="360" w:lineRule="auto"/>
        <w:rPr>
          <w:rFonts w:ascii="Times New Roman" w:hAnsi="Times New Roman" w:cs="Times New Roman"/>
          <w:color w:val="000000"/>
          <w:szCs w:val="21"/>
        </w:rPr>
      </w:pPr>
      <w:r>
        <w:rPr>
          <w:rFonts w:ascii="Times New Roman" w:eastAsia="宋体" w:hAnsi="Times New Roman" w:cs="Times New Roman"/>
          <w:color w:val="000000"/>
          <w:szCs w:val="21"/>
          <w:lang w:bidi="ar"/>
        </w:rPr>
        <w:t xml:space="preserve">          </w:t>
      </w:r>
      <w:r>
        <w:rPr>
          <w:rFonts w:ascii="Times New Roman" w:hAnsi="Times New Roman" w:cs="Times New Roman"/>
          <w:color w:val="000000"/>
          <w:szCs w:val="21"/>
          <w:lang w:bidi="ar"/>
        </w:rPr>
        <w:t>Introduction to Jurisprudence</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szCs w:val="21"/>
          <w:lang w:bidi="ar"/>
        </w:rPr>
        <w:t>课程编号：</w:t>
      </w:r>
      <w:r>
        <w:rPr>
          <w:rFonts w:ascii="Times New Roman" w:eastAsia="黑体" w:hAnsi="Times New Roman" w:cs="Times New Roman"/>
          <w:szCs w:val="21"/>
          <w:lang w:bidi="ar"/>
        </w:rPr>
        <w:t>3312120020</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szCs w:val="21"/>
          <w:lang w:bidi="ar"/>
        </w:rPr>
        <w:t>学分</w:t>
      </w:r>
      <w:r>
        <w:rPr>
          <w:rFonts w:ascii="Times New Roman" w:eastAsia="黑体" w:hAnsi="Times New Roman" w:cs="Times New Roman"/>
          <w:szCs w:val="21"/>
          <w:lang w:bidi="ar"/>
        </w:rPr>
        <w:t>/</w:t>
      </w:r>
      <w:r>
        <w:rPr>
          <w:rFonts w:ascii="Times New Roman" w:eastAsia="黑体" w:hAnsi="Times New Roman" w:cs="Times New Roman"/>
          <w:szCs w:val="21"/>
          <w:lang w:bidi="ar"/>
        </w:rPr>
        <w:t>学时：</w:t>
      </w:r>
      <w:r>
        <w:rPr>
          <w:rFonts w:ascii="Times New Roman" w:hAnsi="Times New Roman" w:cs="Times New Roman"/>
          <w:color w:val="000000"/>
          <w:szCs w:val="21"/>
          <w:lang w:bidi="ar"/>
        </w:rPr>
        <w:t>2/32</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szCs w:val="21"/>
          <w:lang w:bidi="ar"/>
        </w:rPr>
        <w:t>适用专业：</w:t>
      </w:r>
      <w:r>
        <w:rPr>
          <w:rFonts w:ascii="Times New Roman" w:eastAsia="宋体" w:hAnsi="Times New Roman" w:cs="Times New Roman"/>
          <w:szCs w:val="21"/>
          <w:lang w:bidi="ar"/>
        </w:rPr>
        <w:t>法学专业</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szCs w:val="21"/>
          <w:lang w:bidi="ar"/>
        </w:rPr>
        <w:t>先修课程：</w:t>
      </w:r>
      <w:r>
        <w:rPr>
          <w:rFonts w:ascii="Times New Roman" w:eastAsia="宋体" w:hAnsi="Times New Roman" w:cs="Times New Roman"/>
          <w:szCs w:val="21"/>
          <w:lang w:bidi="ar"/>
        </w:rPr>
        <w:t>无</w:t>
      </w:r>
    </w:p>
    <w:p w:rsidR="000D4C9C" w:rsidRDefault="00C807B0">
      <w:pPr>
        <w:spacing w:line="360" w:lineRule="auto"/>
        <w:rPr>
          <w:rFonts w:ascii="Times New Roman" w:eastAsia="黑体" w:hAnsi="Times New Roman" w:cs="Times New Roman"/>
          <w:szCs w:val="21"/>
          <w:lang w:bidi="ar"/>
        </w:rPr>
      </w:pPr>
      <w:r>
        <w:rPr>
          <w:rFonts w:ascii="Times New Roman" w:eastAsia="黑体" w:hAnsi="Times New Roman" w:cs="Times New Roman"/>
          <w:szCs w:val="21"/>
          <w:lang w:bidi="ar"/>
        </w:rPr>
        <w:t>内容提要：</w:t>
      </w:r>
    </w:p>
    <w:p w:rsidR="000D4C9C" w:rsidRDefault="00C807B0">
      <w:pPr>
        <w:spacing w:line="360" w:lineRule="auto"/>
        <w:ind w:firstLine="420"/>
        <w:rPr>
          <w:rFonts w:ascii="Times New Roman" w:eastAsia="宋体" w:hAnsi="Times New Roman" w:cs="Times New Roman"/>
          <w:szCs w:val="21"/>
          <w:lang w:bidi="ar"/>
        </w:rPr>
      </w:pPr>
      <w:r>
        <w:rPr>
          <w:rFonts w:ascii="Times New Roman" w:eastAsia="宋体" w:hAnsi="Times New Roman" w:cs="Times New Roman"/>
          <w:szCs w:val="21"/>
          <w:lang w:bidi="ar"/>
        </w:rPr>
        <w:t>本课程着眼于为法学专业的新入门者介绍和传授法学、法律和法治的基本知识。让学生对法学的学科属性、法律的基本概念、法律的重要秉性、法治的重要意义和价值等基本法理知识建构最初的知识骨架。课程力求花繁就简，以结构化的法学知识模块引领法学专业的新入门者正式进入法学知识的圣殿，为法学专业的学生毕生持守的法治事业奠定初步平台。</w:t>
      </w:r>
    </w:p>
    <w:p w:rsidR="000D4C9C" w:rsidRDefault="000D4C9C">
      <w:pPr>
        <w:spacing w:line="360" w:lineRule="auto"/>
        <w:ind w:firstLine="420"/>
        <w:rPr>
          <w:rFonts w:ascii="Times New Roman" w:eastAsia="宋体" w:hAnsi="Times New Roman" w:cs="Times New Roman"/>
          <w:szCs w:val="21"/>
          <w:lang w:bidi="ar"/>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napToGrid w:val="0"/>
        <w:spacing w:line="360" w:lineRule="auto"/>
        <w:rPr>
          <w:rFonts w:ascii="Times New Roman" w:eastAsia="宋体" w:hAnsi="Times New Roman" w:cs="Times New Roman"/>
          <w:color w:val="000000"/>
          <w:szCs w:val="21"/>
          <w:lang w:bidi="ar"/>
        </w:rPr>
      </w:pPr>
    </w:p>
    <w:p w:rsidR="000D4C9C" w:rsidRDefault="00C807B0">
      <w:pPr>
        <w:spacing w:line="360" w:lineRule="auto"/>
        <w:jc w:val="center"/>
        <w:rPr>
          <w:rFonts w:ascii="Times New Roman" w:eastAsia="黑体" w:hAnsi="Times New Roman" w:cs="Times New Roman"/>
          <w:b/>
          <w:bCs/>
        </w:rPr>
      </w:pPr>
      <w:r>
        <w:rPr>
          <w:rFonts w:ascii="Times New Roman" w:eastAsia="黑体" w:hAnsi="Times New Roman" w:cs="Times New Roman"/>
          <w:sz w:val="28"/>
          <w:szCs w:val="28"/>
        </w:rPr>
        <w:lastRenderedPageBreak/>
        <w:t>《社会学》课程简介</w:t>
      </w:r>
      <w:r>
        <w:rPr>
          <w:rFonts w:ascii="Times New Roman" w:eastAsia="黑体" w:hAnsi="Times New Roman" w:cs="Times New Roman"/>
          <w:b/>
          <w:bCs/>
          <w:sz w:val="30"/>
        </w:rPr>
        <w:t xml:space="preserve"> </w:t>
      </w:r>
    </w:p>
    <w:p w:rsidR="000D4C9C" w:rsidRDefault="00C807B0">
      <w:pPr>
        <w:spacing w:beforeLines="50" w:before="156" w:line="360" w:lineRule="auto"/>
        <w:rPr>
          <w:rFonts w:ascii="Times New Roman" w:eastAsia="黑体" w:hAnsi="Times New Roman" w:cs="Times New Roman"/>
          <w:szCs w:val="21"/>
        </w:rPr>
      </w:pPr>
      <w:r>
        <w:rPr>
          <w:rFonts w:ascii="Times New Roman" w:eastAsia="黑体" w:hAnsi="Times New Roman" w:cs="Times New Roman"/>
          <w:szCs w:val="21"/>
        </w:rPr>
        <w:t>课程名称：</w:t>
      </w:r>
      <w:r>
        <w:rPr>
          <w:rFonts w:ascii="Times New Roman" w:hAnsi="Times New Roman" w:cs="Times New Roman"/>
          <w:szCs w:val="21"/>
        </w:rPr>
        <w:t>社会学</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课程编号：</w:t>
      </w:r>
      <w:r>
        <w:rPr>
          <w:rFonts w:ascii="Times New Roman" w:hAnsi="Times New Roman" w:cs="Times New Roman"/>
          <w:szCs w:val="21"/>
        </w:rPr>
        <w:t>3332110102</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eastAsia="黑体" w:hAnsi="Times New Roman" w:cs="Times New Roman" w:hint="eastAsia"/>
          <w:szCs w:val="21"/>
        </w:rPr>
        <w:t>2</w:t>
      </w:r>
      <w:r>
        <w:rPr>
          <w:rFonts w:ascii="Times New Roman" w:eastAsia="黑体" w:hAnsi="Times New Roman" w:cs="Times New Roman"/>
          <w:szCs w:val="21"/>
        </w:rPr>
        <w:t>/</w:t>
      </w:r>
      <w:r>
        <w:rPr>
          <w:rFonts w:ascii="Times New Roman" w:eastAsia="黑体" w:hAnsi="Times New Roman" w:cs="Times New Roman" w:hint="eastAsia"/>
          <w:szCs w:val="21"/>
        </w:rPr>
        <w:t>32</w:t>
      </w:r>
    </w:p>
    <w:p w:rsidR="000D4C9C" w:rsidRDefault="00C807B0">
      <w:pPr>
        <w:spacing w:line="360" w:lineRule="auto"/>
        <w:rPr>
          <w:rFonts w:ascii="Times New Roman" w:hAnsi="Times New Roman" w:cs="Times New Roman"/>
          <w:szCs w:val="21"/>
        </w:rPr>
      </w:pPr>
      <w:r>
        <w:rPr>
          <w:rFonts w:ascii="Times New Roman" w:eastAsia="黑体" w:hAnsi="Times New Roman" w:cs="Times New Roman"/>
          <w:szCs w:val="21"/>
        </w:rPr>
        <w:t>适用专业：</w:t>
      </w:r>
      <w:r>
        <w:rPr>
          <w:rFonts w:ascii="Times New Roman" w:hAnsi="Times New Roman" w:cs="Times New Roman"/>
          <w:szCs w:val="21"/>
        </w:rPr>
        <w:t>公共事业管理、法学等文科专业</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先修课程：</w:t>
      </w:r>
      <w:r>
        <w:rPr>
          <w:rFonts w:ascii="Times New Roman" w:hAnsi="Times New Roman" w:cs="Times New Roman"/>
          <w:szCs w:val="21"/>
        </w:rPr>
        <w:t>无</w:t>
      </w:r>
    </w:p>
    <w:p w:rsidR="000D4C9C" w:rsidRDefault="00C807B0">
      <w:pPr>
        <w:spacing w:line="360" w:lineRule="auto"/>
        <w:rPr>
          <w:rFonts w:ascii="Times New Roman" w:eastAsia="黑体" w:hAnsi="Times New Roman" w:cs="Times New Roman"/>
          <w:szCs w:val="21"/>
        </w:rPr>
      </w:pPr>
      <w:r>
        <w:rPr>
          <w:rFonts w:ascii="Times New Roman" w:eastAsia="黑体" w:hAnsi="Times New Roman" w:cs="Times New Roman"/>
          <w:szCs w:val="21"/>
        </w:rPr>
        <w:t>内容提要：</w:t>
      </w:r>
    </w:p>
    <w:p w:rsidR="000D4C9C" w:rsidRDefault="00C807B0">
      <w:pPr>
        <w:spacing w:line="360" w:lineRule="auto"/>
        <w:ind w:firstLineChars="200" w:firstLine="420"/>
        <w:rPr>
          <w:rFonts w:ascii="Times New Roman" w:hAnsi="Times New Roman" w:cs="Times New Roman"/>
          <w:szCs w:val="21"/>
        </w:rPr>
      </w:pPr>
      <w:r>
        <w:rPr>
          <w:rFonts w:ascii="Times New Roman" w:hAnsi="Times New Roman" w:cs="Times New Roman"/>
          <w:szCs w:val="21"/>
        </w:rPr>
        <w:t>本课程的目标是让学生了解掌握社会学的基本概念、内容体系和社会学的主要研究方法，以及学习社会学的基本原理、并从宏观和微观的角度对社会运行的方方面面进行分析。为其他学科提供一个全面、系统分析社会问题的研究视角和理论支撑。</w:t>
      </w:r>
    </w:p>
    <w:p w:rsidR="000D4C9C" w:rsidRDefault="00C807B0">
      <w:pPr>
        <w:spacing w:line="360" w:lineRule="auto"/>
        <w:ind w:firstLine="480"/>
        <w:rPr>
          <w:rFonts w:ascii="Times New Roman" w:hAnsi="Times New Roman" w:cs="Times New Roman"/>
          <w:szCs w:val="21"/>
        </w:rPr>
      </w:pPr>
      <w:r>
        <w:rPr>
          <w:rFonts w:ascii="Times New Roman" w:hAnsi="Times New Roman" w:cs="Times New Roman"/>
          <w:szCs w:val="21"/>
        </w:rPr>
        <w:t>本课程包含社会行为、人的社会化、社会角色、社会群体、民族、社区、社会关系、社会组织、社会规范、社会离轨、社会控制、社会分层与流动、社会变迁等</w:t>
      </w:r>
      <w:r>
        <w:rPr>
          <w:rFonts w:ascii="Times New Roman" w:hAnsi="Times New Roman" w:cs="Times New Roman"/>
          <w:szCs w:val="21"/>
        </w:rPr>
        <w:t>15</w:t>
      </w:r>
      <w:r>
        <w:rPr>
          <w:rFonts w:ascii="Times New Roman" w:hAnsi="Times New Roman" w:cs="Times New Roman"/>
          <w:szCs w:val="21"/>
        </w:rPr>
        <w:t>章内容，其中，人的社会化、社会互动、社区、社会越轨等为重点章节。</w:t>
      </w:r>
    </w:p>
    <w:p w:rsidR="000D4C9C" w:rsidRDefault="00C807B0">
      <w:pPr>
        <w:spacing w:line="360" w:lineRule="auto"/>
        <w:ind w:firstLine="480"/>
        <w:rPr>
          <w:rFonts w:ascii="Times New Roman" w:hAnsi="Times New Roman" w:cs="Times New Roman"/>
          <w:szCs w:val="21"/>
        </w:rPr>
      </w:pPr>
      <w:r>
        <w:rPr>
          <w:rFonts w:ascii="Times New Roman" w:hAnsi="Times New Roman" w:cs="Times New Roman"/>
          <w:szCs w:val="21"/>
        </w:rPr>
        <w:t>本课程注重教学内容的基础性，突出社会学基本概念、基本理论、研究方法和手段，增强学生描述、解释、预测社会问题的能力，并能在一定程度上规范和指导自己的社会行为。</w:t>
      </w:r>
    </w:p>
    <w:p w:rsidR="000D4C9C" w:rsidRDefault="000D4C9C">
      <w:pPr>
        <w:spacing w:line="360" w:lineRule="auto"/>
        <w:ind w:firstLine="480"/>
        <w:rPr>
          <w:rFonts w:ascii="Times New Roman" w:hAnsi="Times New Roman" w:cs="Times New Roman"/>
          <w:szCs w:val="21"/>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pacing w:line="360" w:lineRule="auto"/>
        <w:rPr>
          <w:rFonts w:ascii="黑体" w:eastAsia="黑体" w:hAnsi="宋体"/>
          <w:sz w:val="28"/>
          <w:szCs w:val="28"/>
        </w:rPr>
      </w:pPr>
    </w:p>
    <w:p w:rsidR="000D4C9C" w:rsidRDefault="00C807B0">
      <w:pPr>
        <w:spacing w:line="360" w:lineRule="auto"/>
        <w:jc w:val="center"/>
        <w:rPr>
          <w:rFonts w:ascii="黑体" w:eastAsia="黑体" w:hAnsi="宋体"/>
          <w:sz w:val="28"/>
          <w:szCs w:val="28"/>
        </w:rPr>
      </w:pPr>
      <w:r>
        <w:rPr>
          <w:rFonts w:ascii="黑体" w:eastAsia="黑体" w:hAnsi="宋体" w:hint="eastAsia"/>
          <w:sz w:val="28"/>
          <w:szCs w:val="28"/>
        </w:rPr>
        <w:t>《中国法制史》课程简介</w:t>
      </w:r>
    </w:p>
    <w:p w:rsidR="000D4C9C" w:rsidRDefault="00C807B0">
      <w:pPr>
        <w:spacing w:line="360" w:lineRule="auto"/>
        <w:rPr>
          <w:rFonts w:ascii="宋体" w:hAnsi="宋体"/>
        </w:rPr>
      </w:pPr>
      <w:r>
        <w:rPr>
          <w:rFonts w:ascii="黑体" w:eastAsia="黑体" w:hAnsi="宋体" w:hint="eastAsia"/>
          <w:szCs w:val="21"/>
        </w:rPr>
        <w:t>课程名称：</w:t>
      </w:r>
      <w:r>
        <w:rPr>
          <w:rFonts w:ascii="宋体" w:hAnsi="宋体" w:hint="eastAsia"/>
        </w:rPr>
        <w:t>中国法制史</w:t>
      </w:r>
    </w:p>
    <w:p w:rsidR="000D4C9C" w:rsidRDefault="00C807B0">
      <w:pPr>
        <w:spacing w:line="360" w:lineRule="auto"/>
      </w:pPr>
      <w:r>
        <w:rPr>
          <w:rFonts w:ascii="黑体" w:eastAsia="黑体" w:hAnsi="宋体" w:hint="eastAsia"/>
          <w:szCs w:val="21"/>
        </w:rPr>
        <w:t>课程编号：</w:t>
      </w:r>
      <w:r>
        <w:rPr>
          <w:rFonts w:hint="eastAsia"/>
        </w:rPr>
        <w:t>3312120041</w:t>
      </w:r>
    </w:p>
    <w:p w:rsidR="000D4C9C" w:rsidRDefault="00C807B0">
      <w:pPr>
        <w:spacing w:line="360" w:lineRule="auto"/>
        <w:rPr>
          <w:color w:val="000000"/>
          <w:szCs w:val="21"/>
        </w:rPr>
      </w:pPr>
      <w:r>
        <w:rPr>
          <w:rFonts w:ascii="黑体" w:eastAsia="黑体" w:hAnsi="宋体" w:hint="eastAsia"/>
          <w:szCs w:val="21"/>
        </w:rPr>
        <w:t>学分/学时：3/</w:t>
      </w:r>
      <w:r>
        <w:rPr>
          <w:rFonts w:hint="eastAsia"/>
          <w:color w:val="000000"/>
          <w:szCs w:val="21"/>
        </w:rPr>
        <w:t>48</w:t>
      </w:r>
    </w:p>
    <w:p w:rsidR="000D4C9C" w:rsidRDefault="00C807B0">
      <w:pPr>
        <w:spacing w:line="360" w:lineRule="auto"/>
      </w:pPr>
      <w:r>
        <w:rPr>
          <w:rFonts w:ascii="黑体" w:eastAsia="黑体" w:hAnsi="宋体" w:hint="eastAsia"/>
          <w:szCs w:val="21"/>
        </w:rPr>
        <w:t>适用专业：</w:t>
      </w:r>
      <w:r>
        <w:rPr>
          <w:rFonts w:hint="eastAsia"/>
        </w:rPr>
        <w:t>法学</w:t>
      </w:r>
    </w:p>
    <w:p w:rsidR="000D4C9C" w:rsidRDefault="00C807B0">
      <w:pPr>
        <w:spacing w:line="360" w:lineRule="auto"/>
      </w:pPr>
      <w:r>
        <w:rPr>
          <w:rFonts w:ascii="黑体" w:eastAsia="黑体" w:hAnsi="宋体" w:hint="eastAsia"/>
          <w:szCs w:val="21"/>
        </w:rPr>
        <w:t>先修课程：</w:t>
      </w:r>
      <w:r>
        <w:rPr>
          <w:rFonts w:hint="eastAsia"/>
        </w:rPr>
        <w:t>法学导论、法理学</w:t>
      </w:r>
    </w:p>
    <w:p w:rsidR="000D4C9C" w:rsidRDefault="00C807B0">
      <w:pPr>
        <w:spacing w:line="360" w:lineRule="auto"/>
        <w:rPr>
          <w:rFonts w:ascii="黑体" w:eastAsia="黑体" w:hAnsi="宋体"/>
          <w:szCs w:val="21"/>
        </w:rPr>
      </w:pPr>
      <w:r>
        <w:rPr>
          <w:rFonts w:ascii="黑体" w:eastAsia="黑体" w:hAnsi="宋体" w:hint="eastAsia"/>
          <w:szCs w:val="21"/>
        </w:rPr>
        <w:t>内容提要：</w:t>
      </w:r>
    </w:p>
    <w:p w:rsidR="000D4C9C" w:rsidRDefault="00C807B0">
      <w:pPr>
        <w:spacing w:line="360" w:lineRule="auto"/>
        <w:ind w:firstLineChars="200" w:firstLine="420"/>
      </w:pPr>
      <w:r>
        <w:rPr>
          <w:rFonts w:hint="eastAsia"/>
        </w:rPr>
        <w:t>通过本课程的学习，使学生大致了解中国古代法律制度的发展演变过程和其他国家法律制度发展的基本脉络，从而认识中华法系、当今中国法律体制与世界其他国家的异与同，进而理解法律的产生和运行并不纯粹是思想的产物，更是社会生活和历史各种因素综合作用的结果。同时锻炼学生用实证方法分析法学问题，加强对其学术思考能力的培养。</w:t>
      </w:r>
    </w:p>
    <w:p w:rsidR="000D4C9C" w:rsidRDefault="00C807B0">
      <w:pPr>
        <w:spacing w:line="360" w:lineRule="auto"/>
        <w:rPr>
          <w:rFonts w:ascii="宋体" w:hAnsi="宋体"/>
          <w:color w:val="FF0000"/>
        </w:rPr>
      </w:pPr>
      <w:r>
        <w:lastRenderedPageBreak/>
        <w:t xml:space="preserve">                                                      </w:t>
      </w: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pacing w:line="360" w:lineRule="auto"/>
        <w:jc w:val="center"/>
        <w:rPr>
          <w:rFonts w:ascii="Times New Roman" w:eastAsia="黑体" w:hAnsi="Times New Roman" w:cs="Times New Roman"/>
          <w:sz w:val="28"/>
          <w:szCs w:val="28"/>
        </w:rPr>
      </w:pPr>
    </w:p>
    <w:p w:rsidR="000D4C9C" w:rsidRDefault="00C807B0">
      <w:pPr>
        <w:spacing w:line="360" w:lineRule="auto"/>
        <w:jc w:val="center"/>
        <w:rPr>
          <w:rFonts w:ascii="Times New Roman" w:eastAsia="黑体" w:hAnsi="Times New Roman" w:cs="Times New Roman"/>
          <w:b/>
          <w:bCs/>
          <w:sz w:val="28"/>
          <w:szCs w:val="28"/>
        </w:rPr>
      </w:pPr>
      <w:r>
        <w:rPr>
          <w:rFonts w:ascii="Times New Roman" w:eastAsia="黑体" w:hAnsi="Times New Roman" w:cs="Times New Roman"/>
          <w:sz w:val="28"/>
          <w:szCs w:val="28"/>
        </w:rPr>
        <w:t>《民法总论》课程简介</w:t>
      </w:r>
      <w:r>
        <w:rPr>
          <w:rFonts w:ascii="Times New Roman" w:eastAsia="黑体" w:hAnsi="Times New Roman" w:cs="Times New Roman"/>
          <w:b/>
          <w:bCs/>
          <w:sz w:val="28"/>
          <w:szCs w:val="28"/>
        </w:rPr>
        <w:t xml:space="preserve"> </w:t>
      </w:r>
    </w:p>
    <w:p w:rsidR="000D4C9C" w:rsidRDefault="00C807B0">
      <w:pPr>
        <w:spacing w:beforeLines="50" w:before="156" w:line="360" w:lineRule="auto"/>
        <w:rPr>
          <w:rFonts w:ascii="Times New Roman" w:hAnsi="Times New Roman" w:cs="Times New Roman"/>
          <w:color w:val="000000"/>
          <w:szCs w:val="21"/>
        </w:rPr>
      </w:pPr>
      <w:r>
        <w:rPr>
          <w:rFonts w:ascii="Times New Roman" w:eastAsia="黑体" w:hAnsi="Times New Roman" w:cs="Times New Roman"/>
          <w:szCs w:val="21"/>
        </w:rPr>
        <w:t>课程名称：</w:t>
      </w:r>
      <w:r>
        <w:rPr>
          <w:rFonts w:ascii="宋体" w:eastAsia="宋体" w:hAnsi="宋体" w:cs="宋体" w:hint="eastAsia"/>
          <w:szCs w:val="21"/>
        </w:rPr>
        <w:t>民法总论</w:t>
      </w:r>
    </w:p>
    <w:p w:rsidR="000D4C9C" w:rsidRDefault="00C807B0">
      <w:pPr>
        <w:spacing w:line="360" w:lineRule="auto"/>
        <w:rPr>
          <w:rFonts w:ascii="Times New Roman" w:hAnsi="Times New Roman" w:cs="Times New Roman"/>
          <w:color w:val="000000"/>
          <w:szCs w:val="21"/>
        </w:rPr>
      </w:pPr>
      <w:r>
        <w:rPr>
          <w:rFonts w:ascii="Times New Roman" w:hAnsi="Times New Roman" w:cs="Times New Roman"/>
          <w:color w:val="000000"/>
          <w:szCs w:val="21"/>
        </w:rPr>
        <w:t xml:space="preserve">          </w:t>
      </w:r>
      <w:r>
        <w:rPr>
          <w:rFonts w:ascii="Times New Roman" w:hAnsi="Times New Roman" w:cs="Times New Roman"/>
          <w:szCs w:val="21"/>
        </w:rPr>
        <w:t>The General Rules of Civil Law</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课程编号：</w:t>
      </w:r>
      <w:r>
        <w:rPr>
          <w:rFonts w:ascii="Times New Roman" w:eastAsia="黑体" w:hAnsi="Times New Roman" w:cs="Times New Roman"/>
          <w:szCs w:val="21"/>
        </w:rPr>
        <w:t>3312120050</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eastAsia="黑体" w:hAnsi="Times New Roman" w:cs="Times New Roman"/>
          <w:szCs w:val="21"/>
        </w:rPr>
        <w:t>4/64</w:t>
      </w:r>
    </w:p>
    <w:p w:rsidR="000D4C9C" w:rsidRDefault="00C807B0">
      <w:pPr>
        <w:spacing w:line="360" w:lineRule="auto"/>
        <w:rPr>
          <w:rFonts w:ascii="Times New Roman" w:eastAsia="黑体" w:hAnsi="Times New Roman" w:cs="Times New Roman"/>
          <w:szCs w:val="21"/>
        </w:rPr>
      </w:pPr>
      <w:r>
        <w:rPr>
          <w:rFonts w:ascii="Times New Roman" w:eastAsia="黑体" w:hAnsi="Times New Roman" w:cs="Times New Roman"/>
          <w:szCs w:val="21"/>
        </w:rPr>
        <w:t>适用专业：</w:t>
      </w:r>
      <w:r>
        <w:rPr>
          <w:rFonts w:ascii="宋体" w:eastAsia="宋体" w:hAnsi="宋体" w:cs="宋体" w:hint="eastAsia"/>
          <w:szCs w:val="21"/>
        </w:rPr>
        <w:t>法学</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先修课程：</w:t>
      </w:r>
      <w:r>
        <w:rPr>
          <w:rFonts w:ascii="宋体" w:eastAsia="宋体" w:hAnsi="宋体" w:cs="宋体" w:hint="eastAsia"/>
          <w:szCs w:val="21"/>
        </w:rPr>
        <w:t>宪法学、法学导论</w:t>
      </w:r>
      <w:r>
        <w:rPr>
          <w:rFonts w:ascii="宋体" w:eastAsia="宋体" w:hAnsi="宋体" w:cs="宋体" w:hint="eastAsia"/>
          <w:color w:val="000000"/>
          <w:szCs w:val="21"/>
        </w:rPr>
        <w:t xml:space="preserve"> </w:t>
      </w:r>
    </w:p>
    <w:p w:rsidR="000D4C9C" w:rsidRDefault="00C807B0">
      <w:pPr>
        <w:spacing w:line="360" w:lineRule="auto"/>
        <w:rPr>
          <w:rFonts w:ascii="Times New Roman" w:hAnsi="Times New Roman" w:cs="Times New Roman"/>
        </w:rPr>
      </w:pPr>
      <w:r>
        <w:rPr>
          <w:rFonts w:ascii="Times New Roman" w:eastAsia="黑体" w:hAnsi="Times New Roman" w:cs="Times New Roman"/>
          <w:szCs w:val="21"/>
        </w:rPr>
        <w:t>内容提要：</w:t>
      </w:r>
    </w:p>
    <w:p w:rsidR="000D4C9C" w:rsidRDefault="00C807B0">
      <w:pPr>
        <w:spacing w:line="360" w:lineRule="auto"/>
        <w:ind w:firstLineChars="200" w:firstLine="420"/>
        <w:rPr>
          <w:rFonts w:ascii="Times New Roman" w:hAnsi="Times New Roman" w:cs="Times New Roman"/>
        </w:rPr>
      </w:pPr>
      <w:r>
        <w:rPr>
          <w:rFonts w:ascii="Times New Roman" w:hAnsi="Times New Roman" w:cs="Times New Roman"/>
        </w:rPr>
        <w:t>民法是我国法律体系中最为重要的部门法之一，是调整社会主义市场经济的基本法律。民法总论系统地阐述了民法的基本原则和基本制度，主要包括民法的基本原则、自然人、法人制度、法律行为、代理、诉讼时效、民事权利义务与责任等内容，使学生充分了解和掌握民法学理论的基本概念、基本知识和基本体系，熟悉民法的基本思想和基本制度，确立民法的法律思维，运用掌握的法律知识分析热点问题及案件，包括厘清其中的法律关系，找出案件的争议焦点，确定基本的法律依据，正确地运用民法规范处理民事诉讼纠纷，理解民法总论的基本原理和主要学说观点，培养一定的基础理论研究能力。</w:t>
      </w:r>
    </w:p>
    <w:p w:rsidR="000D4C9C" w:rsidRDefault="000D4C9C">
      <w:pPr>
        <w:spacing w:line="360" w:lineRule="auto"/>
        <w:ind w:firstLineChars="200" w:firstLine="420"/>
        <w:rPr>
          <w:rFonts w:ascii="Times New Roman" w:hAnsi="Times New Roman" w:cs="Times New Roman"/>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C807B0">
      <w:pPr>
        <w:spacing w:line="360" w:lineRule="auto"/>
        <w:jc w:val="center"/>
        <w:rPr>
          <w:rFonts w:ascii="黑体" w:eastAsia="黑体" w:hAnsi="宋体" w:cs="黑体"/>
          <w:b/>
          <w:sz w:val="28"/>
          <w:szCs w:val="28"/>
        </w:rPr>
      </w:pPr>
      <w:r>
        <w:rPr>
          <w:rFonts w:ascii="黑体" w:eastAsia="黑体" w:hAnsi="宋体" w:cs="黑体" w:hint="eastAsia"/>
          <w:sz w:val="28"/>
          <w:szCs w:val="28"/>
          <w:lang w:bidi="ar"/>
        </w:rPr>
        <w:t>《刑法总论》课程简介</w:t>
      </w:r>
    </w:p>
    <w:p w:rsidR="000D4C9C" w:rsidRDefault="00C807B0">
      <w:pPr>
        <w:spacing w:beforeLines="50" w:before="156" w:line="360" w:lineRule="auto"/>
        <w:rPr>
          <w:rFonts w:ascii="Times New Roman" w:eastAsia="宋体" w:hAnsi="Times New Roman" w:cs="Times New Roman"/>
          <w:color w:val="000000"/>
          <w:szCs w:val="21"/>
        </w:rPr>
      </w:pPr>
      <w:r>
        <w:rPr>
          <w:rFonts w:ascii="Times New Roman" w:eastAsia="黑体" w:hAnsi="Times New Roman" w:cs="Times New Roman"/>
          <w:szCs w:val="21"/>
          <w:lang w:bidi="ar"/>
        </w:rPr>
        <w:t>课程名称：</w:t>
      </w:r>
      <w:r>
        <w:rPr>
          <w:rFonts w:ascii="Times New Roman" w:eastAsia="宋体" w:hAnsi="Times New Roman" w:cs="Times New Roman"/>
          <w:szCs w:val="21"/>
          <w:lang w:bidi="ar"/>
        </w:rPr>
        <w:t>刑法总论</w:t>
      </w:r>
    </w:p>
    <w:p w:rsidR="000D4C9C" w:rsidRDefault="00C807B0">
      <w:pPr>
        <w:spacing w:line="360" w:lineRule="auto"/>
        <w:rPr>
          <w:rFonts w:ascii="Times New Roman" w:hAnsi="Times New Roman" w:cs="Times New Roman"/>
          <w:color w:val="000000"/>
          <w:szCs w:val="21"/>
        </w:rPr>
      </w:pPr>
      <w:r>
        <w:rPr>
          <w:rFonts w:ascii="Times New Roman" w:eastAsia="宋体" w:hAnsi="Times New Roman" w:cs="Times New Roman"/>
          <w:color w:val="000000"/>
          <w:szCs w:val="21"/>
          <w:lang w:bidi="ar"/>
        </w:rPr>
        <w:t xml:space="preserve">          </w:t>
      </w:r>
      <w:r>
        <w:rPr>
          <w:rFonts w:ascii="Times New Roman" w:hAnsi="Times New Roman" w:cs="Times New Roman"/>
          <w:color w:val="000000"/>
          <w:szCs w:val="21"/>
          <w:lang w:bidi="ar"/>
        </w:rPr>
        <w:t>General Theories of Criminal Law</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szCs w:val="21"/>
          <w:lang w:bidi="ar"/>
        </w:rPr>
        <w:t>课程编号：</w:t>
      </w:r>
      <w:r>
        <w:rPr>
          <w:rFonts w:ascii="Times New Roman" w:eastAsia="宋体" w:hAnsi="Times New Roman" w:cs="Times New Roman"/>
          <w:szCs w:val="21"/>
          <w:lang w:bidi="ar"/>
        </w:rPr>
        <w:t>3312120060</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szCs w:val="21"/>
          <w:lang w:bidi="ar"/>
        </w:rPr>
        <w:t>学分</w:t>
      </w:r>
      <w:r>
        <w:rPr>
          <w:rFonts w:ascii="Times New Roman" w:eastAsia="黑体" w:hAnsi="Times New Roman" w:cs="Times New Roman"/>
          <w:szCs w:val="21"/>
          <w:lang w:bidi="ar"/>
        </w:rPr>
        <w:t>/</w:t>
      </w:r>
      <w:r>
        <w:rPr>
          <w:rFonts w:ascii="Times New Roman" w:eastAsia="黑体" w:hAnsi="Times New Roman" w:cs="Times New Roman"/>
          <w:szCs w:val="21"/>
          <w:lang w:bidi="ar"/>
        </w:rPr>
        <w:t>学时：</w:t>
      </w:r>
      <w:r>
        <w:rPr>
          <w:rFonts w:ascii="Times New Roman" w:hAnsi="Times New Roman" w:cs="Times New Roman"/>
          <w:color w:val="000000"/>
          <w:szCs w:val="21"/>
          <w:lang w:bidi="ar"/>
        </w:rPr>
        <w:t>4/64</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szCs w:val="21"/>
          <w:lang w:bidi="ar"/>
        </w:rPr>
        <w:t>适用专业：</w:t>
      </w:r>
      <w:r>
        <w:rPr>
          <w:rFonts w:ascii="Times New Roman" w:eastAsia="宋体" w:hAnsi="Times New Roman" w:cs="Times New Roman"/>
          <w:color w:val="000000"/>
          <w:szCs w:val="21"/>
          <w:lang w:bidi="ar"/>
        </w:rPr>
        <w:t>法学</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szCs w:val="21"/>
          <w:lang w:bidi="ar"/>
        </w:rPr>
        <w:t>先修课程：</w:t>
      </w:r>
      <w:r>
        <w:rPr>
          <w:rFonts w:ascii="Times New Roman" w:eastAsia="宋体" w:hAnsi="Times New Roman" w:cs="Times New Roman"/>
          <w:color w:val="000000"/>
          <w:szCs w:val="21"/>
          <w:lang w:bidi="ar"/>
        </w:rPr>
        <w:t>法理学</w:t>
      </w:r>
    </w:p>
    <w:p w:rsidR="000D4C9C" w:rsidRDefault="00C807B0">
      <w:pPr>
        <w:pStyle w:val="a5"/>
        <w:widowControl w:val="0"/>
        <w:spacing w:beforeAutospacing="0" w:afterAutospacing="0" w:line="360" w:lineRule="auto"/>
        <w:jc w:val="both"/>
        <w:rPr>
          <w:rFonts w:ascii="Times New Roman" w:eastAsia="黑体" w:hAnsi="Times New Roman"/>
          <w:kern w:val="2"/>
          <w:sz w:val="21"/>
          <w:szCs w:val="21"/>
          <w:lang w:bidi="ar"/>
        </w:rPr>
      </w:pPr>
      <w:r>
        <w:rPr>
          <w:rFonts w:ascii="Times New Roman" w:eastAsia="黑体" w:hAnsi="Times New Roman"/>
          <w:kern w:val="2"/>
          <w:sz w:val="21"/>
          <w:szCs w:val="21"/>
          <w:lang w:bidi="ar"/>
        </w:rPr>
        <w:t>内容提要：</w:t>
      </w:r>
    </w:p>
    <w:p w:rsidR="000D4C9C" w:rsidRDefault="00C807B0">
      <w:pPr>
        <w:pStyle w:val="a5"/>
        <w:widowControl w:val="0"/>
        <w:spacing w:beforeAutospacing="0" w:afterAutospacing="0" w:line="360" w:lineRule="auto"/>
        <w:ind w:firstLine="420"/>
        <w:jc w:val="both"/>
        <w:rPr>
          <w:rFonts w:ascii="Times New Roman" w:eastAsia="宋体" w:hAnsi="Times New Roman"/>
          <w:color w:val="000000"/>
          <w:sz w:val="21"/>
          <w:szCs w:val="21"/>
          <w:lang w:bidi="ar"/>
        </w:rPr>
      </w:pPr>
      <w:r>
        <w:rPr>
          <w:rFonts w:ascii="Times New Roman" w:eastAsia="宋体" w:hAnsi="Times New Roman"/>
          <w:color w:val="000000"/>
          <w:sz w:val="21"/>
          <w:szCs w:val="21"/>
          <w:lang w:bidi="ar"/>
        </w:rPr>
        <w:t>本课程主要研究中国刑法典中总则部分的规定及其相关理论。主要内容包括刑法概说、刑法的</w:t>
      </w:r>
      <w:r>
        <w:rPr>
          <w:rFonts w:ascii="Times New Roman" w:eastAsia="宋体" w:hAnsi="Times New Roman"/>
          <w:color w:val="000000"/>
          <w:sz w:val="21"/>
          <w:szCs w:val="21"/>
          <w:lang w:bidi="ar"/>
        </w:rPr>
        <w:lastRenderedPageBreak/>
        <w:t>基本原则、刑法的效力范围、犯罪与刑事责任、犯罪主体、犯罪主观方面、犯罪客体、犯罪的客观方面、犯罪停止形态、共同犯罪形态、一罪与数罪、排除犯罪性的行为、刑罚的体系与种类、刑罚裁量制度、刑罚执行制度和刑罚消灭制度。</w:t>
      </w:r>
    </w:p>
    <w:p w:rsidR="000D4C9C" w:rsidRDefault="000D4C9C">
      <w:pPr>
        <w:pStyle w:val="a5"/>
        <w:widowControl w:val="0"/>
        <w:spacing w:beforeAutospacing="0" w:afterAutospacing="0" w:line="360" w:lineRule="auto"/>
        <w:ind w:firstLine="420"/>
        <w:jc w:val="both"/>
        <w:rPr>
          <w:rFonts w:ascii="Times New Roman" w:eastAsia="宋体" w:hAnsi="Times New Roman"/>
          <w:color w:val="000000"/>
          <w:sz w:val="21"/>
          <w:szCs w:val="21"/>
          <w:lang w:bidi="ar"/>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pacing w:line="360" w:lineRule="auto"/>
        <w:jc w:val="center"/>
        <w:rPr>
          <w:rFonts w:ascii="Times New Roman" w:eastAsia="黑体" w:hAnsi="Times New Roman" w:cs="Times New Roman"/>
          <w:sz w:val="28"/>
          <w:szCs w:val="28"/>
        </w:rPr>
      </w:pPr>
    </w:p>
    <w:p w:rsidR="000D4C9C" w:rsidRDefault="00C807B0">
      <w:pPr>
        <w:spacing w:line="360" w:lineRule="auto"/>
        <w:jc w:val="center"/>
        <w:rPr>
          <w:rFonts w:ascii="Times New Roman" w:eastAsia="黑体" w:hAnsi="Times New Roman" w:cs="Times New Roman"/>
          <w:b/>
          <w:bCs/>
          <w:sz w:val="28"/>
          <w:szCs w:val="28"/>
        </w:rPr>
      </w:pPr>
      <w:r>
        <w:rPr>
          <w:rFonts w:ascii="Times New Roman" w:eastAsia="黑体" w:hAnsi="Times New Roman" w:cs="Times New Roman"/>
          <w:sz w:val="28"/>
          <w:szCs w:val="28"/>
        </w:rPr>
        <w:t>《电子商务概论》课程简介</w:t>
      </w:r>
    </w:p>
    <w:p w:rsidR="000D4C9C" w:rsidRDefault="00C807B0">
      <w:pPr>
        <w:spacing w:beforeLines="50" w:before="156" w:line="360" w:lineRule="auto"/>
        <w:rPr>
          <w:rFonts w:ascii="Times New Roman" w:hAnsi="Times New Roman" w:cs="Times New Roman"/>
          <w:color w:val="000000"/>
          <w:szCs w:val="21"/>
        </w:rPr>
      </w:pPr>
      <w:r>
        <w:rPr>
          <w:rFonts w:ascii="Times New Roman" w:eastAsia="黑体" w:hAnsi="Times New Roman" w:cs="Times New Roman"/>
          <w:szCs w:val="21"/>
        </w:rPr>
        <w:t>课程名称：</w:t>
      </w:r>
      <w:r>
        <w:rPr>
          <w:rFonts w:ascii="Times New Roman" w:hAnsi="Times New Roman" w:cs="Times New Roman"/>
          <w:color w:val="000000"/>
          <w:szCs w:val="21"/>
        </w:rPr>
        <w:t>电子商务概论</w:t>
      </w:r>
    </w:p>
    <w:p w:rsidR="000D4C9C" w:rsidRDefault="00C807B0">
      <w:pPr>
        <w:spacing w:beforeLines="50" w:before="156" w:line="360" w:lineRule="auto"/>
        <w:rPr>
          <w:rFonts w:ascii="Times New Roman" w:hAnsi="Times New Roman" w:cs="Times New Roman"/>
          <w:color w:val="000000"/>
          <w:szCs w:val="21"/>
        </w:rPr>
      </w:pPr>
      <w:r>
        <w:rPr>
          <w:rFonts w:ascii="Times New Roman" w:hAnsi="Times New Roman" w:cs="Times New Roman" w:hint="eastAsia"/>
          <w:color w:val="000000"/>
          <w:szCs w:val="21"/>
        </w:rPr>
        <w:t xml:space="preserve">          </w:t>
      </w:r>
      <w:r>
        <w:rPr>
          <w:rFonts w:ascii="Times New Roman" w:hAnsi="Times New Roman" w:cs="Times New Roman"/>
          <w:color w:val="000000"/>
          <w:szCs w:val="21"/>
        </w:rPr>
        <w:t>Introduction to E-commerce</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课程编号：</w:t>
      </w:r>
      <w:r>
        <w:rPr>
          <w:rFonts w:ascii="Times New Roman" w:hAnsi="Times New Roman" w:cs="Times New Roman"/>
          <w:szCs w:val="21"/>
        </w:rPr>
        <w:t>3312120070</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eastAsia="黑体" w:hAnsi="Times New Roman" w:cs="Times New Roman"/>
          <w:szCs w:val="21"/>
        </w:rPr>
        <w:t>2/32</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适用专业：</w:t>
      </w:r>
      <w:r>
        <w:rPr>
          <w:rFonts w:ascii="Times New Roman" w:hAnsi="Times New Roman" w:cs="Times New Roman"/>
          <w:color w:val="000000"/>
          <w:szCs w:val="21"/>
        </w:rPr>
        <w:t>法学</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先修课程：</w:t>
      </w:r>
      <w:r>
        <w:rPr>
          <w:rFonts w:ascii="Times New Roman" w:hAnsi="Times New Roman" w:cs="Times New Roman"/>
          <w:szCs w:val="21"/>
        </w:rPr>
        <w:t>无</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内容提要：</w:t>
      </w:r>
    </w:p>
    <w:p w:rsidR="000D4C9C" w:rsidRDefault="00C807B0">
      <w:pPr>
        <w:spacing w:line="360" w:lineRule="auto"/>
        <w:ind w:firstLine="420"/>
        <w:rPr>
          <w:rFonts w:ascii="Times New Roman" w:hAnsi="Times New Roman" w:cs="Times New Roman"/>
          <w:color w:val="000000"/>
          <w:szCs w:val="21"/>
        </w:rPr>
      </w:pPr>
      <w:r>
        <w:rPr>
          <w:rFonts w:ascii="Times New Roman" w:hAnsi="Times New Roman" w:cs="Times New Roman"/>
          <w:color w:val="000000"/>
          <w:szCs w:val="21"/>
        </w:rPr>
        <w:t>《电子商务概论》课程是电子商务方向的主干课之一，同时也是该方向其它专业课程的基础课程，它系统的介绍了电子商务的基本理论、基本知识、基本技术、基本应用、战略规划等内容。该课程是一门综合性，交叉性的课程，它体现着电子商务专业的基本特征和特点，勾画出电子商务专业的基本框架和轮廓。</w:t>
      </w:r>
    </w:p>
    <w:p w:rsidR="000D4C9C" w:rsidRDefault="000D4C9C">
      <w:pPr>
        <w:spacing w:line="360" w:lineRule="auto"/>
        <w:ind w:firstLine="420"/>
        <w:rPr>
          <w:rFonts w:ascii="Times New Roman" w:hAnsi="Times New Roman" w:cs="Times New Roman"/>
          <w:color w:val="000000"/>
          <w:szCs w:val="21"/>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napToGrid w:val="0"/>
        <w:spacing w:line="360" w:lineRule="auto"/>
        <w:rPr>
          <w:rFonts w:ascii="Times New Roman" w:hAnsi="Times New Roman" w:cs="Times New Roman"/>
          <w:color w:val="000000"/>
        </w:rPr>
      </w:pPr>
    </w:p>
    <w:p w:rsidR="000D4C9C" w:rsidRDefault="00C807B0">
      <w:pPr>
        <w:spacing w:line="360" w:lineRule="auto"/>
        <w:jc w:val="center"/>
        <w:outlineLvl w:val="0"/>
        <w:rPr>
          <w:rFonts w:ascii="黑体" w:eastAsia="黑体" w:hAnsi="宋体" w:cs="黑体"/>
          <w:color w:val="000000"/>
          <w:szCs w:val="21"/>
        </w:rPr>
      </w:pPr>
      <w:r>
        <w:rPr>
          <w:rFonts w:ascii="黑体" w:eastAsia="黑体" w:hAnsi="宋体" w:cs="黑体" w:hint="eastAsia"/>
          <w:sz w:val="28"/>
          <w:szCs w:val="28"/>
          <w:lang w:bidi="ar"/>
        </w:rPr>
        <w:t>《物权法》课程简介</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color w:val="000000"/>
          <w:szCs w:val="21"/>
          <w:lang w:bidi="ar"/>
        </w:rPr>
        <w:t>课程名称</w:t>
      </w:r>
      <w:r>
        <w:rPr>
          <w:rFonts w:ascii="Times New Roman" w:eastAsia="宋体" w:hAnsi="Times New Roman" w:cs="Times New Roman"/>
          <w:color w:val="000000"/>
          <w:szCs w:val="21"/>
          <w:lang w:bidi="ar"/>
        </w:rPr>
        <w:t>：物权法</w:t>
      </w:r>
      <w:r>
        <w:rPr>
          <w:rFonts w:ascii="Times New Roman" w:eastAsia="宋体" w:hAnsi="Times New Roman" w:cs="Times New Roman"/>
          <w:color w:val="000000"/>
          <w:szCs w:val="21"/>
          <w:lang w:bidi="ar"/>
        </w:rPr>
        <w:t xml:space="preserve">   </w:t>
      </w:r>
    </w:p>
    <w:p w:rsidR="000D4C9C" w:rsidRDefault="00C807B0">
      <w:pPr>
        <w:spacing w:line="360" w:lineRule="auto"/>
        <w:ind w:firstLineChars="500" w:firstLine="1050"/>
        <w:rPr>
          <w:rFonts w:ascii="Times New Roman" w:hAnsi="Times New Roman" w:cs="Times New Roman"/>
          <w:color w:val="000000"/>
          <w:szCs w:val="21"/>
        </w:rPr>
      </w:pPr>
      <w:r>
        <w:rPr>
          <w:rFonts w:ascii="Times New Roman" w:hAnsi="Times New Roman" w:cs="Times New Roman"/>
          <w:color w:val="000000"/>
          <w:szCs w:val="21"/>
          <w:lang w:bidi="ar"/>
        </w:rPr>
        <w:t xml:space="preserve">Real Law  </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color w:val="000000"/>
          <w:szCs w:val="21"/>
          <w:lang w:bidi="ar"/>
        </w:rPr>
        <w:t>课程编号</w:t>
      </w:r>
      <w:r>
        <w:rPr>
          <w:rFonts w:ascii="Times New Roman" w:eastAsia="宋体" w:hAnsi="Times New Roman" w:cs="Times New Roman"/>
          <w:color w:val="000000"/>
          <w:szCs w:val="21"/>
          <w:lang w:bidi="ar"/>
        </w:rPr>
        <w:t>：</w:t>
      </w:r>
      <w:r>
        <w:rPr>
          <w:rFonts w:ascii="Times New Roman" w:hAnsi="Times New Roman" w:cs="Times New Roman"/>
          <w:color w:val="000000"/>
          <w:szCs w:val="21"/>
          <w:lang w:bidi="ar"/>
        </w:rPr>
        <w:t>3312120080</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color w:val="000000"/>
          <w:szCs w:val="21"/>
          <w:lang w:bidi="ar"/>
        </w:rPr>
        <w:t>学分</w:t>
      </w:r>
      <w:r>
        <w:rPr>
          <w:rFonts w:ascii="Times New Roman" w:eastAsia="黑体" w:hAnsi="Times New Roman" w:cs="Times New Roman"/>
          <w:color w:val="000000"/>
          <w:szCs w:val="21"/>
          <w:lang w:bidi="ar"/>
        </w:rPr>
        <w:t>/</w:t>
      </w:r>
      <w:r>
        <w:rPr>
          <w:rFonts w:ascii="Times New Roman" w:eastAsia="黑体" w:hAnsi="Times New Roman" w:cs="Times New Roman"/>
          <w:color w:val="000000"/>
          <w:szCs w:val="21"/>
          <w:lang w:bidi="ar"/>
        </w:rPr>
        <w:t>学时</w:t>
      </w:r>
      <w:r>
        <w:rPr>
          <w:rFonts w:ascii="Times New Roman" w:eastAsia="宋体" w:hAnsi="Times New Roman" w:cs="Times New Roman"/>
          <w:color w:val="000000"/>
          <w:szCs w:val="21"/>
          <w:lang w:bidi="ar"/>
        </w:rPr>
        <w:t>：</w:t>
      </w:r>
      <w:r>
        <w:rPr>
          <w:rFonts w:ascii="Times New Roman" w:hAnsi="Times New Roman" w:cs="Times New Roman"/>
          <w:color w:val="000000"/>
          <w:szCs w:val="21"/>
          <w:lang w:bidi="ar"/>
        </w:rPr>
        <w:t>2/32</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color w:val="000000"/>
          <w:szCs w:val="21"/>
          <w:lang w:bidi="ar"/>
        </w:rPr>
        <w:t>适用专业</w:t>
      </w:r>
      <w:r>
        <w:rPr>
          <w:rFonts w:ascii="Times New Roman" w:eastAsia="宋体" w:hAnsi="Times New Roman" w:cs="Times New Roman"/>
          <w:color w:val="000000"/>
          <w:szCs w:val="21"/>
          <w:lang w:bidi="ar"/>
        </w:rPr>
        <w:t>：法学专业</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color w:val="000000"/>
          <w:szCs w:val="21"/>
          <w:lang w:bidi="ar"/>
        </w:rPr>
        <w:t>先修课程</w:t>
      </w:r>
      <w:r>
        <w:rPr>
          <w:rFonts w:ascii="Times New Roman" w:eastAsia="宋体" w:hAnsi="Times New Roman" w:cs="Times New Roman"/>
          <w:color w:val="000000"/>
          <w:szCs w:val="21"/>
          <w:lang w:bidi="ar"/>
        </w:rPr>
        <w:t>：法理学、民法总论</w:t>
      </w:r>
    </w:p>
    <w:p w:rsidR="000D4C9C" w:rsidRDefault="00C807B0">
      <w:pPr>
        <w:spacing w:line="360" w:lineRule="auto"/>
        <w:ind w:left="1050" w:hangingChars="500" w:hanging="1050"/>
        <w:rPr>
          <w:rFonts w:ascii="Times New Roman" w:eastAsia="宋体" w:hAnsi="Times New Roman" w:cs="Times New Roman"/>
          <w:color w:val="000000"/>
          <w:szCs w:val="21"/>
          <w:lang w:bidi="ar"/>
        </w:rPr>
      </w:pPr>
      <w:r>
        <w:rPr>
          <w:rFonts w:ascii="Times New Roman" w:eastAsia="黑体" w:hAnsi="Times New Roman" w:cs="Times New Roman"/>
          <w:color w:val="000000"/>
          <w:szCs w:val="21"/>
          <w:lang w:bidi="ar"/>
        </w:rPr>
        <w:t>内容提要</w:t>
      </w:r>
      <w:r>
        <w:rPr>
          <w:rFonts w:ascii="Times New Roman" w:eastAsia="宋体" w:hAnsi="Times New Roman" w:cs="Times New Roman"/>
          <w:color w:val="000000"/>
          <w:szCs w:val="21"/>
          <w:lang w:bidi="ar"/>
        </w:rPr>
        <w:t>：</w:t>
      </w:r>
    </w:p>
    <w:p w:rsidR="000D4C9C" w:rsidRDefault="00C807B0">
      <w:pPr>
        <w:spacing w:line="360" w:lineRule="auto"/>
        <w:ind w:firstLine="420"/>
        <w:rPr>
          <w:rFonts w:ascii="Times New Roman" w:eastAsia="宋体" w:hAnsi="Times New Roman" w:cs="Times New Roman"/>
          <w:color w:val="000000"/>
          <w:szCs w:val="21"/>
          <w:lang w:bidi="ar"/>
        </w:rPr>
      </w:pPr>
      <w:r>
        <w:rPr>
          <w:rFonts w:ascii="Times New Roman" w:eastAsia="宋体" w:hAnsi="Times New Roman" w:cs="Times New Roman"/>
          <w:color w:val="000000"/>
          <w:szCs w:val="21"/>
          <w:lang w:bidi="ar"/>
        </w:rPr>
        <w:lastRenderedPageBreak/>
        <w:t>本课程讲授物权法的基本法律制度，主要内容包括：物权法基本理论、所有权、用益物权、担保物权、占有。</w:t>
      </w:r>
    </w:p>
    <w:p w:rsidR="000D4C9C" w:rsidRDefault="000D4C9C">
      <w:pPr>
        <w:spacing w:line="360" w:lineRule="auto"/>
        <w:ind w:firstLine="420"/>
        <w:rPr>
          <w:rFonts w:ascii="Times New Roman" w:eastAsia="宋体" w:hAnsi="Times New Roman" w:cs="Times New Roman"/>
          <w:color w:val="000000"/>
          <w:szCs w:val="21"/>
          <w:lang w:bidi="ar"/>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widowControl/>
        <w:spacing w:line="360" w:lineRule="auto"/>
        <w:jc w:val="center"/>
        <w:rPr>
          <w:rFonts w:ascii="黑体" w:eastAsia="黑体" w:hAnsi="黑体" w:cs="宋体"/>
          <w:b/>
          <w:kern w:val="0"/>
          <w:sz w:val="28"/>
          <w:szCs w:val="28"/>
        </w:rPr>
      </w:pPr>
    </w:p>
    <w:p w:rsidR="000D4C9C" w:rsidRDefault="00C807B0">
      <w:pPr>
        <w:widowControl/>
        <w:spacing w:line="360" w:lineRule="auto"/>
        <w:jc w:val="center"/>
        <w:rPr>
          <w:rFonts w:ascii="宋体" w:hAnsi="宋体" w:cs="宋体"/>
          <w:bCs/>
          <w:kern w:val="0"/>
          <w:sz w:val="28"/>
          <w:szCs w:val="28"/>
        </w:rPr>
      </w:pPr>
      <w:r>
        <w:rPr>
          <w:rFonts w:ascii="黑体" w:eastAsia="黑体" w:hAnsi="黑体" w:cs="宋体" w:hint="eastAsia"/>
          <w:bCs/>
          <w:kern w:val="0"/>
          <w:sz w:val="28"/>
          <w:szCs w:val="28"/>
        </w:rPr>
        <w:t>《债权法》课程简介</w:t>
      </w:r>
    </w:p>
    <w:p w:rsidR="000D4C9C" w:rsidRDefault="00C807B0">
      <w:pPr>
        <w:widowControl/>
        <w:spacing w:line="360" w:lineRule="auto"/>
        <w:jc w:val="left"/>
        <w:rPr>
          <w:rFonts w:ascii="Times New Roman" w:hAnsi="Times New Roman" w:cs="Times New Roman"/>
          <w:kern w:val="0"/>
          <w:szCs w:val="21"/>
        </w:rPr>
      </w:pPr>
      <w:r>
        <w:rPr>
          <w:rFonts w:ascii="Times New Roman" w:eastAsia="黑体" w:hAnsi="Times New Roman" w:cs="Times New Roman"/>
          <w:kern w:val="0"/>
          <w:szCs w:val="21"/>
        </w:rPr>
        <w:t>课程名称：</w:t>
      </w:r>
      <w:r>
        <w:rPr>
          <w:rFonts w:ascii="Times New Roman" w:hAnsi="Times New Roman" w:cs="Times New Roman"/>
          <w:kern w:val="0"/>
          <w:szCs w:val="21"/>
        </w:rPr>
        <w:t>债权法</w:t>
      </w:r>
    </w:p>
    <w:p w:rsidR="000D4C9C" w:rsidRDefault="00C807B0">
      <w:pPr>
        <w:widowControl/>
        <w:spacing w:line="360" w:lineRule="auto"/>
        <w:ind w:firstLineChars="500" w:firstLine="1050"/>
        <w:jc w:val="left"/>
        <w:rPr>
          <w:rFonts w:ascii="Times New Roman" w:hAnsi="Times New Roman" w:cs="Times New Roman"/>
          <w:kern w:val="0"/>
          <w:szCs w:val="21"/>
        </w:rPr>
      </w:pPr>
      <w:r>
        <w:rPr>
          <w:rFonts w:ascii="Times New Roman" w:hAnsi="Times New Roman" w:cs="Times New Roman"/>
          <w:szCs w:val="21"/>
        </w:rPr>
        <w:t>Obligations Law</w:t>
      </w:r>
    </w:p>
    <w:p w:rsidR="000D4C9C" w:rsidRDefault="00C807B0">
      <w:pPr>
        <w:widowControl/>
        <w:spacing w:line="360" w:lineRule="auto"/>
        <w:jc w:val="left"/>
        <w:rPr>
          <w:rFonts w:ascii="Times New Roman" w:eastAsia="黑体" w:hAnsi="Times New Roman" w:cs="Times New Roman"/>
          <w:kern w:val="0"/>
          <w:szCs w:val="21"/>
        </w:rPr>
      </w:pPr>
      <w:r>
        <w:rPr>
          <w:rFonts w:ascii="Times New Roman" w:eastAsia="黑体" w:hAnsi="Times New Roman" w:cs="Times New Roman"/>
          <w:kern w:val="0"/>
          <w:szCs w:val="21"/>
        </w:rPr>
        <w:t>课程编号：</w:t>
      </w:r>
      <w:r>
        <w:rPr>
          <w:rFonts w:ascii="Times New Roman" w:eastAsia="黑体" w:hAnsi="Times New Roman" w:cs="Times New Roman"/>
          <w:kern w:val="0"/>
          <w:szCs w:val="21"/>
        </w:rPr>
        <w:t>3312120090</w:t>
      </w:r>
    </w:p>
    <w:p w:rsidR="000D4C9C" w:rsidRDefault="00C807B0">
      <w:pPr>
        <w:widowControl/>
        <w:spacing w:line="360" w:lineRule="auto"/>
        <w:jc w:val="left"/>
        <w:rPr>
          <w:rFonts w:ascii="Times New Roman" w:hAnsi="Times New Roman" w:cs="Times New Roman"/>
          <w:kern w:val="0"/>
          <w:szCs w:val="21"/>
        </w:rPr>
      </w:pPr>
      <w:r>
        <w:rPr>
          <w:rFonts w:ascii="Times New Roman" w:eastAsia="黑体" w:hAnsi="Times New Roman" w:cs="Times New Roman"/>
          <w:kern w:val="0"/>
          <w:szCs w:val="21"/>
        </w:rPr>
        <w:t>学分</w:t>
      </w:r>
      <w:r>
        <w:rPr>
          <w:rFonts w:ascii="Times New Roman" w:eastAsia="黑体" w:hAnsi="Times New Roman" w:cs="Times New Roman"/>
          <w:kern w:val="0"/>
          <w:szCs w:val="21"/>
        </w:rPr>
        <w:t>/</w:t>
      </w:r>
      <w:r>
        <w:rPr>
          <w:rFonts w:ascii="Times New Roman" w:eastAsia="黑体" w:hAnsi="Times New Roman" w:cs="Times New Roman"/>
          <w:kern w:val="0"/>
          <w:szCs w:val="21"/>
        </w:rPr>
        <w:t>学时：</w:t>
      </w:r>
      <w:r>
        <w:rPr>
          <w:rFonts w:ascii="Times New Roman" w:hAnsi="Times New Roman" w:cs="Times New Roman"/>
          <w:kern w:val="0"/>
          <w:szCs w:val="21"/>
        </w:rPr>
        <w:t>3/48</w:t>
      </w:r>
    </w:p>
    <w:p w:rsidR="000D4C9C" w:rsidRDefault="00C807B0">
      <w:pPr>
        <w:widowControl/>
        <w:spacing w:line="360" w:lineRule="auto"/>
        <w:jc w:val="left"/>
        <w:rPr>
          <w:rFonts w:ascii="Times New Roman" w:hAnsi="Times New Roman" w:cs="Times New Roman"/>
          <w:kern w:val="0"/>
          <w:szCs w:val="21"/>
        </w:rPr>
      </w:pPr>
      <w:r>
        <w:rPr>
          <w:rFonts w:ascii="Times New Roman" w:eastAsia="黑体" w:hAnsi="Times New Roman" w:cs="Times New Roman"/>
          <w:kern w:val="0"/>
          <w:szCs w:val="21"/>
        </w:rPr>
        <w:t>适用专业：</w:t>
      </w:r>
      <w:r>
        <w:rPr>
          <w:rFonts w:ascii="Times New Roman" w:hAnsi="Times New Roman" w:cs="Times New Roman"/>
          <w:kern w:val="0"/>
          <w:szCs w:val="21"/>
        </w:rPr>
        <w:t>法律专业</w:t>
      </w:r>
    </w:p>
    <w:p w:rsidR="000D4C9C" w:rsidRDefault="00C807B0">
      <w:pPr>
        <w:widowControl/>
        <w:spacing w:line="360" w:lineRule="auto"/>
        <w:jc w:val="left"/>
        <w:rPr>
          <w:rFonts w:ascii="Times New Roman" w:hAnsi="Times New Roman" w:cs="Times New Roman"/>
          <w:kern w:val="0"/>
          <w:szCs w:val="21"/>
        </w:rPr>
      </w:pPr>
      <w:r>
        <w:rPr>
          <w:rFonts w:ascii="Times New Roman" w:eastAsia="黑体" w:hAnsi="Times New Roman" w:cs="Times New Roman"/>
          <w:kern w:val="0"/>
          <w:szCs w:val="21"/>
        </w:rPr>
        <w:t>先修课程：</w:t>
      </w:r>
      <w:r>
        <w:rPr>
          <w:rFonts w:ascii="Times New Roman" w:hAnsi="Times New Roman" w:cs="Times New Roman"/>
          <w:szCs w:val="21"/>
        </w:rPr>
        <w:t>法理</w:t>
      </w:r>
      <w:r>
        <w:rPr>
          <w:rFonts w:ascii="Times New Roman" w:hAnsi="Times New Roman" w:cs="Times New Roman" w:hint="eastAsia"/>
          <w:szCs w:val="21"/>
        </w:rPr>
        <w:t>、</w:t>
      </w:r>
      <w:r>
        <w:rPr>
          <w:rFonts w:ascii="Times New Roman" w:hAnsi="Times New Roman" w:cs="Times New Roman"/>
          <w:szCs w:val="21"/>
        </w:rPr>
        <w:t>民法</w:t>
      </w:r>
      <w:r>
        <w:rPr>
          <w:rFonts w:ascii="Times New Roman" w:hAnsi="Times New Roman" w:cs="Times New Roman" w:hint="eastAsia"/>
          <w:szCs w:val="21"/>
        </w:rPr>
        <w:t>、</w:t>
      </w:r>
      <w:r>
        <w:rPr>
          <w:rFonts w:ascii="Times New Roman" w:hAnsi="Times New Roman" w:cs="Times New Roman"/>
          <w:szCs w:val="21"/>
        </w:rPr>
        <w:t>民事诉讼法</w:t>
      </w:r>
    </w:p>
    <w:p w:rsidR="000D4C9C" w:rsidRDefault="00C807B0">
      <w:pPr>
        <w:widowControl/>
        <w:spacing w:line="360" w:lineRule="auto"/>
        <w:jc w:val="left"/>
        <w:rPr>
          <w:rFonts w:ascii="Times New Roman" w:eastAsia="黑体" w:hAnsi="Times New Roman" w:cs="Times New Roman"/>
          <w:kern w:val="0"/>
          <w:szCs w:val="21"/>
        </w:rPr>
      </w:pPr>
      <w:r>
        <w:rPr>
          <w:rFonts w:ascii="Times New Roman" w:eastAsia="黑体" w:hAnsi="Times New Roman" w:cs="Times New Roman"/>
          <w:kern w:val="0"/>
          <w:szCs w:val="21"/>
        </w:rPr>
        <w:t>内容提要：</w:t>
      </w:r>
    </w:p>
    <w:p w:rsidR="000D4C9C" w:rsidRDefault="00C807B0">
      <w:pPr>
        <w:spacing w:line="420" w:lineRule="exact"/>
        <w:ind w:firstLineChars="200" w:firstLine="420"/>
        <w:rPr>
          <w:rFonts w:ascii="Times New Roman" w:hAnsi="Times New Roman" w:cs="Times New Roman"/>
          <w:szCs w:val="21"/>
        </w:rPr>
      </w:pPr>
      <w:r>
        <w:rPr>
          <w:rFonts w:ascii="Times New Roman" w:hAnsi="Times New Roman" w:cs="Times New Roman"/>
          <w:szCs w:val="21"/>
        </w:rPr>
        <w:t>债法是规范、调整民事法律关系最为重要的基本法律制度，与每一个民事主体的现实生活、工作息息相关，无时无刻都在规范、引导人们的行为，是调整、处理相应的民事主体之间产生民事纠纷的准则与依据。基于侵权行为、不当得利、无因管理、合同而建立的不同民事法律关系是债法调整的主要与根本内容，认知上述法律行为的内涵与外延以及不同民事法律关系中相应民事主体的权利、义务与责任，并在民事活动与司法实践中依法予以运用，对于稳定与促进经济与社会发展有着积极与现实的意义。</w:t>
      </w:r>
    </w:p>
    <w:p w:rsidR="000D4C9C" w:rsidRDefault="000D4C9C">
      <w:pPr>
        <w:spacing w:line="420" w:lineRule="exact"/>
        <w:ind w:firstLineChars="200" w:firstLine="420"/>
        <w:rPr>
          <w:rFonts w:ascii="Times New Roman" w:hAnsi="Times New Roman" w:cs="Times New Roman"/>
          <w:szCs w:val="21"/>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napToGrid w:val="0"/>
        <w:spacing w:line="360" w:lineRule="auto"/>
        <w:rPr>
          <w:rFonts w:ascii="Times New Roman" w:hAnsi="Times New Roman" w:cs="Times New Roman"/>
          <w:color w:val="000000"/>
        </w:rPr>
      </w:pPr>
    </w:p>
    <w:p w:rsidR="000D4C9C" w:rsidRDefault="00C807B0">
      <w:pPr>
        <w:spacing w:line="360" w:lineRule="auto"/>
        <w:jc w:val="center"/>
        <w:rPr>
          <w:rFonts w:ascii="黑体" w:eastAsia="黑体" w:hAnsi="宋体" w:cs="黑体"/>
          <w:b/>
          <w:szCs w:val="21"/>
        </w:rPr>
      </w:pPr>
      <w:r>
        <w:rPr>
          <w:rFonts w:ascii="黑体" w:eastAsia="黑体" w:hAnsi="宋体" w:cs="黑体" w:hint="eastAsia"/>
          <w:sz w:val="28"/>
          <w:szCs w:val="28"/>
          <w:lang w:bidi="ar"/>
        </w:rPr>
        <w:t>《刑法分论》课程简介</w:t>
      </w:r>
      <w:r>
        <w:rPr>
          <w:rFonts w:ascii="黑体" w:eastAsia="黑体" w:hAnsi="宋体" w:cs="黑体" w:hint="eastAsia"/>
          <w:b/>
          <w:szCs w:val="21"/>
          <w:lang w:bidi="ar"/>
        </w:rPr>
        <w:t xml:space="preserve"> </w:t>
      </w:r>
    </w:p>
    <w:p w:rsidR="000D4C9C" w:rsidRDefault="00C807B0">
      <w:pPr>
        <w:spacing w:beforeLines="50" w:before="156" w:line="360" w:lineRule="auto"/>
        <w:rPr>
          <w:rFonts w:ascii="Times New Roman" w:eastAsia="宋体" w:hAnsi="Times New Roman" w:cs="Times New Roman"/>
          <w:color w:val="000000"/>
          <w:szCs w:val="21"/>
        </w:rPr>
      </w:pPr>
      <w:r>
        <w:rPr>
          <w:rFonts w:ascii="Times New Roman" w:eastAsia="黑体" w:hAnsi="Times New Roman" w:cs="Times New Roman"/>
          <w:szCs w:val="21"/>
          <w:lang w:bidi="ar"/>
        </w:rPr>
        <w:t>课程名称</w:t>
      </w:r>
      <w:r>
        <w:rPr>
          <w:rFonts w:ascii="Times New Roman" w:eastAsia="宋体" w:hAnsi="Times New Roman" w:cs="Times New Roman"/>
          <w:szCs w:val="21"/>
          <w:lang w:bidi="ar"/>
        </w:rPr>
        <w:t>：刑法分论</w:t>
      </w:r>
    </w:p>
    <w:p w:rsidR="000D4C9C" w:rsidRDefault="00C807B0">
      <w:pPr>
        <w:spacing w:line="360" w:lineRule="auto"/>
        <w:rPr>
          <w:rFonts w:ascii="Times New Roman" w:hAnsi="Times New Roman" w:cs="Times New Roman"/>
          <w:color w:val="000000"/>
          <w:szCs w:val="21"/>
        </w:rPr>
      </w:pPr>
      <w:r>
        <w:rPr>
          <w:rFonts w:ascii="Times New Roman" w:eastAsia="宋体" w:hAnsi="Times New Roman" w:cs="Times New Roman"/>
          <w:color w:val="000000"/>
          <w:szCs w:val="21"/>
          <w:lang w:bidi="ar"/>
        </w:rPr>
        <w:t xml:space="preserve">          </w:t>
      </w:r>
      <w:r>
        <w:rPr>
          <w:rFonts w:ascii="Times New Roman" w:hAnsi="Times New Roman" w:cs="Times New Roman"/>
          <w:color w:val="000000"/>
          <w:szCs w:val="21"/>
          <w:lang w:bidi="ar"/>
        </w:rPr>
        <w:t>Specific Theories of Criminal Law</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szCs w:val="21"/>
          <w:lang w:bidi="ar"/>
        </w:rPr>
        <w:t>课程编号</w:t>
      </w:r>
      <w:r>
        <w:rPr>
          <w:rFonts w:ascii="Times New Roman" w:eastAsia="宋体" w:hAnsi="Times New Roman" w:cs="Times New Roman"/>
          <w:szCs w:val="21"/>
          <w:lang w:bidi="ar"/>
        </w:rPr>
        <w:t>：</w:t>
      </w:r>
      <w:r>
        <w:rPr>
          <w:rFonts w:ascii="Times New Roman" w:eastAsia="宋体" w:hAnsi="Times New Roman" w:cs="Times New Roman"/>
          <w:szCs w:val="21"/>
          <w:lang w:bidi="ar"/>
        </w:rPr>
        <w:t>3312120100</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szCs w:val="21"/>
          <w:lang w:bidi="ar"/>
        </w:rPr>
        <w:t>学分</w:t>
      </w:r>
      <w:r>
        <w:rPr>
          <w:rFonts w:ascii="Times New Roman" w:eastAsia="黑体" w:hAnsi="Times New Roman" w:cs="Times New Roman"/>
          <w:szCs w:val="21"/>
          <w:lang w:bidi="ar"/>
        </w:rPr>
        <w:t>/</w:t>
      </w:r>
      <w:r>
        <w:rPr>
          <w:rFonts w:ascii="Times New Roman" w:eastAsia="黑体" w:hAnsi="Times New Roman" w:cs="Times New Roman"/>
          <w:szCs w:val="21"/>
          <w:lang w:bidi="ar"/>
        </w:rPr>
        <w:t>学时</w:t>
      </w:r>
      <w:r>
        <w:rPr>
          <w:rFonts w:ascii="Times New Roman" w:eastAsia="宋体" w:hAnsi="Times New Roman" w:cs="Times New Roman"/>
          <w:szCs w:val="21"/>
          <w:lang w:bidi="ar"/>
        </w:rPr>
        <w:t>：</w:t>
      </w:r>
      <w:r>
        <w:rPr>
          <w:rFonts w:ascii="Times New Roman" w:hAnsi="Times New Roman" w:cs="Times New Roman"/>
          <w:color w:val="000000"/>
          <w:szCs w:val="21"/>
          <w:lang w:bidi="ar"/>
        </w:rPr>
        <w:t>3/48</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szCs w:val="21"/>
          <w:lang w:bidi="ar"/>
        </w:rPr>
        <w:t>适用专业</w:t>
      </w:r>
      <w:r>
        <w:rPr>
          <w:rFonts w:ascii="Times New Roman" w:eastAsia="宋体" w:hAnsi="Times New Roman" w:cs="Times New Roman"/>
          <w:szCs w:val="21"/>
          <w:lang w:bidi="ar"/>
        </w:rPr>
        <w:t>：</w:t>
      </w:r>
      <w:r>
        <w:rPr>
          <w:rFonts w:ascii="Times New Roman" w:eastAsia="宋体" w:hAnsi="Times New Roman" w:cs="Times New Roman"/>
          <w:color w:val="000000"/>
          <w:szCs w:val="21"/>
          <w:lang w:bidi="ar"/>
        </w:rPr>
        <w:t>法学</w:t>
      </w:r>
    </w:p>
    <w:p w:rsidR="000D4C9C" w:rsidRDefault="00C807B0">
      <w:pPr>
        <w:spacing w:line="360" w:lineRule="auto"/>
        <w:rPr>
          <w:rFonts w:ascii="Times New Roman" w:eastAsia="宋体" w:hAnsi="Times New Roman" w:cs="Times New Roman"/>
          <w:color w:val="000000"/>
          <w:szCs w:val="21"/>
          <w:lang w:bidi="ar"/>
        </w:rPr>
      </w:pPr>
      <w:r>
        <w:rPr>
          <w:rFonts w:ascii="Times New Roman" w:eastAsia="黑体" w:hAnsi="Times New Roman" w:cs="Times New Roman"/>
          <w:szCs w:val="21"/>
          <w:lang w:bidi="ar"/>
        </w:rPr>
        <w:t>先修课程</w:t>
      </w:r>
      <w:r>
        <w:rPr>
          <w:rFonts w:ascii="Times New Roman" w:eastAsia="宋体" w:hAnsi="Times New Roman" w:cs="Times New Roman"/>
          <w:szCs w:val="21"/>
          <w:lang w:bidi="ar"/>
        </w:rPr>
        <w:t>：</w:t>
      </w:r>
      <w:r>
        <w:rPr>
          <w:rFonts w:ascii="Times New Roman" w:eastAsia="宋体" w:hAnsi="Times New Roman" w:cs="Times New Roman"/>
          <w:color w:val="000000"/>
          <w:szCs w:val="21"/>
          <w:lang w:bidi="ar"/>
        </w:rPr>
        <w:t>法理学、刑法总论</w:t>
      </w:r>
    </w:p>
    <w:p w:rsidR="000D4C9C" w:rsidRDefault="00C807B0">
      <w:pPr>
        <w:spacing w:line="360" w:lineRule="auto"/>
        <w:rPr>
          <w:rFonts w:ascii="Times New Roman" w:eastAsia="宋体" w:hAnsi="Times New Roman" w:cs="Times New Roman"/>
          <w:szCs w:val="21"/>
          <w:lang w:bidi="ar"/>
        </w:rPr>
      </w:pPr>
      <w:r>
        <w:rPr>
          <w:rFonts w:ascii="Times New Roman" w:eastAsia="黑体" w:hAnsi="Times New Roman" w:cs="Times New Roman"/>
          <w:szCs w:val="21"/>
          <w:lang w:bidi="ar"/>
        </w:rPr>
        <w:t>内容提要</w:t>
      </w:r>
      <w:r>
        <w:rPr>
          <w:rFonts w:ascii="Times New Roman" w:eastAsia="宋体" w:hAnsi="Times New Roman" w:cs="Times New Roman"/>
          <w:szCs w:val="21"/>
          <w:lang w:bidi="ar"/>
        </w:rPr>
        <w:t>：</w:t>
      </w:r>
    </w:p>
    <w:p w:rsidR="000D4C9C" w:rsidRDefault="00C807B0">
      <w:pPr>
        <w:spacing w:line="360" w:lineRule="auto"/>
        <w:ind w:firstLine="420"/>
        <w:rPr>
          <w:rFonts w:ascii="宋体" w:eastAsia="宋体" w:hAnsi="宋体" w:cs="宋体"/>
          <w:szCs w:val="21"/>
          <w:lang w:bidi="ar"/>
        </w:rPr>
      </w:pPr>
      <w:r>
        <w:rPr>
          <w:rFonts w:ascii="Times New Roman" w:eastAsia="宋体" w:hAnsi="Times New Roman" w:cs="Times New Roman"/>
          <w:szCs w:val="21"/>
          <w:lang w:bidi="ar"/>
        </w:rPr>
        <w:t>本课程主要研究中国刑法典中分则部分的规定及其相关理论。主要内容包括刑法分论与刑法总</w:t>
      </w:r>
      <w:r>
        <w:rPr>
          <w:rFonts w:ascii="Times New Roman" w:eastAsia="宋体" w:hAnsi="Times New Roman" w:cs="Times New Roman"/>
          <w:szCs w:val="21"/>
          <w:lang w:bidi="ar"/>
        </w:rPr>
        <w:lastRenderedPageBreak/>
        <w:t>论的关系、刑法分则的体系、具体犯罪条文的构成、危害国家安全罪、危害公共安全罪、破</w:t>
      </w:r>
      <w:r>
        <w:rPr>
          <w:rFonts w:ascii="宋体" w:eastAsia="宋体" w:hAnsi="宋体" w:cs="宋体" w:hint="eastAsia"/>
          <w:szCs w:val="21"/>
          <w:lang w:bidi="ar"/>
        </w:rPr>
        <w:t>坏社会主义经济秩序罪、侵犯公民人身权利民主权利罪、侵犯财产罪、妨害社会管理秩序罪、贪污贿赂罪、渎职罪的具体犯罪。</w:t>
      </w:r>
    </w:p>
    <w:p w:rsidR="000D4C9C" w:rsidRDefault="000D4C9C">
      <w:pPr>
        <w:spacing w:line="360" w:lineRule="auto"/>
        <w:ind w:firstLine="420"/>
        <w:rPr>
          <w:rFonts w:ascii="宋体" w:eastAsia="宋体" w:hAnsi="宋体" w:cs="宋体"/>
          <w:szCs w:val="21"/>
          <w:lang w:bidi="ar"/>
        </w:rPr>
      </w:pPr>
    </w:p>
    <w:p w:rsidR="000D4C9C" w:rsidRDefault="00C807B0">
      <w:pPr>
        <w:snapToGrid w:val="0"/>
        <w:spacing w:line="360" w:lineRule="auto"/>
        <w:rPr>
          <w:rFonts w:ascii="Times New Roman" w:eastAsia="黑体" w:hAnsi="Times New Roman" w:cs="Times New Roman"/>
          <w:sz w:val="28"/>
          <w:szCs w:val="28"/>
        </w:rPr>
      </w:pPr>
      <w:r>
        <w:rPr>
          <w:rFonts w:ascii="宋体" w:hAnsi="宋体" w:hint="eastAsia"/>
          <w:color w:val="000000"/>
        </w:rPr>
        <w:t>——————————————————————————————————————————</w:t>
      </w:r>
    </w:p>
    <w:p w:rsidR="000D4C9C" w:rsidRDefault="000D4C9C">
      <w:pPr>
        <w:snapToGrid w:val="0"/>
        <w:spacing w:line="360" w:lineRule="auto"/>
        <w:rPr>
          <w:rFonts w:ascii="Times New Roman" w:hAnsi="Times New Roman" w:cs="Times New Roman"/>
          <w:color w:val="000000"/>
        </w:rPr>
      </w:pPr>
    </w:p>
    <w:p w:rsidR="000D4C9C" w:rsidRDefault="00C807B0">
      <w:pPr>
        <w:spacing w:line="360" w:lineRule="auto"/>
        <w:jc w:val="center"/>
        <w:rPr>
          <w:rFonts w:ascii="Times New Roman" w:eastAsia="黑体" w:hAnsi="Times New Roman" w:cs="Times New Roman"/>
          <w:b/>
          <w:bCs/>
          <w:sz w:val="28"/>
          <w:szCs w:val="28"/>
        </w:rPr>
      </w:pPr>
      <w:r>
        <w:rPr>
          <w:rFonts w:ascii="Times New Roman" w:eastAsia="黑体" w:hAnsi="Times New Roman" w:cs="Times New Roman"/>
          <w:sz w:val="28"/>
          <w:szCs w:val="28"/>
        </w:rPr>
        <w:t>《会计学》课程简介</w:t>
      </w:r>
      <w:r>
        <w:rPr>
          <w:rFonts w:ascii="Times New Roman" w:eastAsia="黑体" w:hAnsi="Times New Roman" w:cs="Times New Roman"/>
          <w:b/>
          <w:bCs/>
          <w:sz w:val="28"/>
          <w:szCs w:val="28"/>
        </w:rPr>
        <w:t xml:space="preserve"> </w:t>
      </w:r>
    </w:p>
    <w:p w:rsidR="000D4C9C" w:rsidRDefault="00C807B0">
      <w:pPr>
        <w:spacing w:beforeLines="50" w:before="156" w:line="360" w:lineRule="auto"/>
        <w:rPr>
          <w:rFonts w:ascii="Times New Roman" w:hAnsi="Times New Roman" w:cs="Times New Roman"/>
          <w:color w:val="000000"/>
          <w:szCs w:val="21"/>
        </w:rPr>
      </w:pPr>
      <w:r>
        <w:rPr>
          <w:rFonts w:ascii="Times New Roman" w:eastAsia="黑体" w:hAnsi="Times New Roman" w:cs="Times New Roman"/>
          <w:szCs w:val="21"/>
        </w:rPr>
        <w:t>课程名称：</w:t>
      </w:r>
      <w:r>
        <w:rPr>
          <w:rFonts w:ascii="Times New Roman" w:hAnsi="Times New Roman" w:cs="Times New Roman"/>
          <w:color w:val="000000"/>
          <w:szCs w:val="21"/>
        </w:rPr>
        <w:t>会计学</w:t>
      </w:r>
    </w:p>
    <w:p w:rsidR="000D4C9C" w:rsidRDefault="00C807B0">
      <w:pPr>
        <w:spacing w:line="360" w:lineRule="auto"/>
        <w:rPr>
          <w:rFonts w:ascii="Times New Roman" w:hAnsi="Times New Roman" w:cs="Times New Roman"/>
          <w:color w:val="000000"/>
          <w:szCs w:val="21"/>
        </w:rPr>
      </w:pPr>
      <w:r>
        <w:rPr>
          <w:rFonts w:ascii="Times New Roman" w:hAnsi="Times New Roman" w:cs="Times New Roman"/>
          <w:color w:val="000000"/>
          <w:szCs w:val="21"/>
        </w:rPr>
        <w:t xml:space="preserve">          Accounting</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课程编号：</w:t>
      </w:r>
      <w:r>
        <w:rPr>
          <w:rFonts w:ascii="Times New Roman" w:eastAsia="黑体" w:hAnsi="Times New Roman" w:cs="Times New Roman" w:hint="eastAsia"/>
          <w:szCs w:val="21"/>
        </w:rPr>
        <w:t>3312120110</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eastAsia="黑体" w:hAnsi="Times New Roman" w:cs="Times New Roman"/>
          <w:szCs w:val="21"/>
        </w:rPr>
        <w:t>2/</w:t>
      </w:r>
      <w:r>
        <w:rPr>
          <w:rFonts w:ascii="Times New Roman" w:hAnsi="Times New Roman" w:cs="Times New Roman"/>
          <w:color w:val="000000"/>
          <w:szCs w:val="21"/>
        </w:rPr>
        <w:t>32</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适用专业：</w:t>
      </w:r>
      <w:r>
        <w:rPr>
          <w:rFonts w:ascii="Times New Roman" w:hAnsi="Times New Roman" w:cs="Times New Roman"/>
          <w:color w:val="000000"/>
          <w:szCs w:val="21"/>
        </w:rPr>
        <w:t>法学</w:t>
      </w:r>
    </w:p>
    <w:p w:rsidR="000D4C9C" w:rsidRDefault="00C807B0">
      <w:pPr>
        <w:spacing w:line="360" w:lineRule="auto"/>
        <w:rPr>
          <w:rFonts w:ascii="宋体" w:eastAsia="宋体" w:hAnsi="宋体" w:cs="宋体"/>
          <w:szCs w:val="21"/>
        </w:rPr>
      </w:pPr>
      <w:r>
        <w:rPr>
          <w:rFonts w:ascii="Times New Roman" w:eastAsia="黑体" w:hAnsi="Times New Roman" w:cs="Times New Roman"/>
          <w:szCs w:val="21"/>
        </w:rPr>
        <w:t>先修课程：</w:t>
      </w:r>
      <w:r>
        <w:rPr>
          <w:rFonts w:ascii="宋体" w:eastAsia="宋体" w:hAnsi="宋体" w:cs="宋体" w:hint="eastAsia"/>
          <w:szCs w:val="21"/>
        </w:rPr>
        <w:t>无</w:t>
      </w:r>
    </w:p>
    <w:p w:rsidR="000D4C9C" w:rsidRDefault="00C807B0">
      <w:pPr>
        <w:spacing w:line="360" w:lineRule="auto"/>
        <w:rPr>
          <w:rFonts w:ascii="Times New Roman" w:eastAsia="黑体" w:hAnsi="Times New Roman" w:cs="Times New Roman"/>
          <w:szCs w:val="21"/>
        </w:rPr>
      </w:pPr>
      <w:r>
        <w:rPr>
          <w:rFonts w:ascii="Times New Roman" w:eastAsia="黑体" w:hAnsi="Times New Roman" w:cs="Times New Roman"/>
          <w:szCs w:val="21"/>
        </w:rPr>
        <w:t>内容提要：</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hint="eastAsia"/>
          <w:szCs w:val="21"/>
        </w:rPr>
        <w:t xml:space="preserve">    </w:t>
      </w:r>
      <w:r>
        <w:rPr>
          <w:rFonts w:ascii="Times New Roman" w:hAnsi="Times New Roman" w:cs="Times New Roman"/>
          <w:color w:val="000000"/>
          <w:szCs w:val="21"/>
        </w:rPr>
        <w:t>本课程主要内容包括会计学的基本理论和基本方法、基本技能。</w:t>
      </w:r>
    </w:p>
    <w:p w:rsidR="000D4C9C" w:rsidRDefault="00C807B0">
      <w:pPr>
        <w:spacing w:line="360" w:lineRule="auto"/>
        <w:ind w:firstLineChars="150" w:firstLine="315"/>
        <w:rPr>
          <w:rFonts w:ascii="Times New Roman" w:hAnsi="Times New Roman" w:cs="Times New Roman"/>
          <w:color w:val="000000"/>
          <w:szCs w:val="21"/>
        </w:rPr>
      </w:pPr>
      <w:r>
        <w:rPr>
          <w:rFonts w:ascii="Times New Roman" w:hAnsi="Times New Roman" w:cs="Times New Roman" w:hint="eastAsia"/>
          <w:color w:val="000000"/>
          <w:szCs w:val="21"/>
        </w:rPr>
        <w:t xml:space="preserve"> </w:t>
      </w:r>
      <w:r>
        <w:rPr>
          <w:rFonts w:ascii="Times New Roman" w:hAnsi="Times New Roman" w:cs="Times New Roman"/>
          <w:color w:val="000000"/>
          <w:szCs w:val="21"/>
        </w:rPr>
        <w:t>主要讲述会计的本质、概念，会计的对象，会计的职能，会计的作用、任务，会计的基本特征，会计目标和会计核算的基本假设，会计信息质量的基本要求和会计核算基础，介绍会计核算的基本方法和技能，以及会计规范体系与会计工作组织。</w:t>
      </w:r>
    </w:p>
    <w:p w:rsidR="000D4C9C" w:rsidRDefault="00C807B0">
      <w:pPr>
        <w:spacing w:line="360" w:lineRule="auto"/>
        <w:ind w:firstLineChars="150" w:firstLine="315"/>
        <w:rPr>
          <w:rFonts w:ascii="Times New Roman" w:hAnsi="Times New Roman" w:cs="Times New Roman"/>
          <w:color w:val="000000"/>
          <w:szCs w:val="21"/>
        </w:rPr>
      </w:pPr>
      <w:r>
        <w:rPr>
          <w:rFonts w:ascii="Times New Roman" w:hAnsi="Times New Roman" w:cs="Times New Roman" w:hint="eastAsia"/>
          <w:color w:val="000000"/>
          <w:szCs w:val="21"/>
        </w:rPr>
        <w:t xml:space="preserve"> </w:t>
      </w:r>
      <w:r>
        <w:rPr>
          <w:rFonts w:ascii="Times New Roman" w:hAnsi="Times New Roman" w:cs="Times New Roman"/>
          <w:color w:val="000000"/>
          <w:szCs w:val="21"/>
        </w:rPr>
        <w:t>本课程是会计学科的基础课程，通过本课程的学习，初步掌握会计工作最基本的知识和原理，为进一步学习其他会计专业课打下坚实的基础。</w:t>
      </w:r>
    </w:p>
    <w:p w:rsidR="000D4C9C" w:rsidRDefault="000D4C9C">
      <w:pPr>
        <w:spacing w:line="360" w:lineRule="auto"/>
        <w:ind w:firstLineChars="150" w:firstLine="315"/>
        <w:rPr>
          <w:rFonts w:ascii="Times New Roman" w:hAnsi="Times New Roman" w:cs="Times New Roman"/>
          <w:color w:val="000000"/>
          <w:szCs w:val="21"/>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pacing w:line="360" w:lineRule="auto"/>
        <w:rPr>
          <w:rFonts w:ascii="Times New Roman" w:hAnsi="Times New Roman" w:cs="Times New Roman"/>
        </w:rPr>
      </w:pPr>
    </w:p>
    <w:p w:rsidR="000D4C9C" w:rsidRDefault="00C807B0">
      <w:pPr>
        <w:spacing w:line="360" w:lineRule="auto"/>
        <w:jc w:val="center"/>
        <w:rPr>
          <w:rFonts w:ascii="Times New Roman" w:eastAsia="黑体" w:hAnsi="Times New Roman" w:cs="Times New Roman"/>
          <w:b/>
          <w:bCs/>
          <w:sz w:val="28"/>
          <w:szCs w:val="28"/>
        </w:rPr>
      </w:pPr>
      <w:r>
        <w:rPr>
          <w:rFonts w:ascii="Times New Roman" w:eastAsia="黑体" w:hAnsi="Times New Roman" w:cs="Times New Roman"/>
          <w:sz w:val="28"/>
          <w:szCs w:val="28"/>
        </w:rPr>
        <w:t>《政治学》课程简介</w:t>
      </w:r>
    </w:p>
    <w:p w:rsidR="000D4C9C" w:rsidRDefault="00C807B0">
      <w:pPr>
        <w:spacing w:beforeLines="50" w:before="156" w:line="360" w:lineRule="auto"/>
        <w:rPr>
          <w:rFonts w:ascii="Times New Roman" w:hAnsi="Times New Roman" w:cs="Times New Roman"/>
          <w:color w:val="000000"/>
          <w:szCs w:val="21"/>
        </w:rPr>
      </w:pPr>
      <w:r>
        <w:rPr>
          <w:rFonts w:ascii="Times New Roman" w:eastAsia="黑体" w:hAnsi="Times New Roman" w:cs="Times New Roman"/>
          <w:szCs w:val="21"/>
        </w:rPr>
        <w:t>课程名称：</w:t>
      </w:r>
      <w:r>
        <w:rPr>
          <w:rFonts w:ascii="Times New Roman" w:hAnsi="Times New Roman" w:cs="Times New Roman"/>
          <w:color w:val="000000"/>
          <w:szCs w:val="21"/>
        </w:rPr>
        <w:t>政治学</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课程编号：</w:t>
      </w:r>
      <w:r>
        <w:rPr>
          <w:rFonts w:ascii="Times New Roman" w:hAnsi="Times New Roman" w:cs="Times New Roman"/>
          <w:color w:val="000000"/>
          <w:szCs w:val="21"/>
        </w:rPr>
        <w:t>3312120120-01</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hAnsi="Times New Roman" w:cs="Times New Roman"/>
          <w:color w:val="000000"/>
          <w:szCs w:val="21"/>
        </w:rPr>
        <w:t>2/32</w:t>
      </w:r>
    </w:p>
    <w:p w:rsidR="000D4C9C" w:rsidRDefault="00C807B0">
      <w:pPr>
        <w:spacing w:line="360" w:lineRule="auto"/>
        <w:rPr>
          <w:rFonts w:ascii="宋体" w:eastAsia="宋体" w:hAnsi="宋体" w:cs="宋体"/>
          <w:color w:val="000000"/>
          <w:szCs w:val="21"/>
        </w:rPr>
      </w:pPr>
      <w:r>
        <w:rPr>
          <w:rFonts w:ascii="Times New Roman" w:eastAsia="黑体" w:hAnsi="Times New Roman" w:cs="Times New Roman"/>
          <w:szCs w:val="21"/>
        </w:rPr>
        <w:t>适用专业：</w:t>
      </w:r>
      <w:r>
        <w:rPr>
          <w:rFonts w:ascii="宋体" w:eastAsia="宋体" w:hAnsi="宋体" w:cs="宋体" w:hint="eastAsia"/>
          <w:szCs w:val="21"/>
        </w:rPr>
        <w:t>法学</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先修课程：</w:t>
      </w:r>
      <w:r>
        <w:rPr>
          <w:rFonts w:ascii="Times New Roman" w:hAnsi="Times New Roman" w:cs="Times New Roman"/>
          <w:szCs w:val="21"/>
        </w:rPr>
        <w:t>无</w:t>
      </w:r>
    </w:p>
    <w:p w:rsidR="000D4C9C" w:rsidRDefault="00C807B0">
      <w:pPr>
        <w:spacing w:line="360" w:lineRule="auto"/>
        <w:rPr>
          <w:rFonts w:ascii="Times New Roman" w:eastAsia="黑体" w:hAnsi="Times New Roman" w:cs="Times New Roman"/>
          <w:szCs w:val="21"/>
        </w:rPr>
      </w:pPr>
      <w:r>
        <w:rPr>
          <w:rFonts w:ascii="Times New Roman" w:eastAsia="黑体" w:hAnsi="Times New Roman" w:cs="Times New Roman"/>
          <w:szCs w:val="21"/>
        </w:rPr>
        <w:t>内容提要：</w:t>
      </w:r>
    </w:p>
    <w:p w:rsidR="000D4C9C" w:rsidRDefault="00C807B0">
      <w:pPr>
        <w:spacing w:line="360" w:lineRule="auto"/>
        <w:ind w:firstLine="420"/>
        <w:rPr>
          <w:rFonts w:ascii="Times New Roman" w:hAnsi="Times New Roman" w:cs="Times New Roman"/>
          <w:szCs w:val="21"/>
        </w:rPr>
      </w:pPr>
      <w:r>
        <w:rPr>
          <w:rFonts w:ascii="Times New Roman" w:hAnsi="Times New Roman" w:cs="Times New Roman"/>
          <w:szCs w:val="21"/>
        </w:rPr>
        <w:lastRenderedPageBreak/>
        <w:t>《政治学》是一门研究政治现象及其发展规律的科学。作为高等学校哲学社会课程体系中的一门重要课程，不仅是政治学专业学生的基础核心课程，而且也是法学学科专业的基础课程。学生学习《政治学》，不仅有助于学生掌握马克思主义政治学的基本原理和基本方法、培养专业素养、提高政治素质和政治实践能力，而且有助于其把握正确的政治方向和政治立场、科学认识当今世界复杂的政治问题。同时，有助于法学专业学生进一步深入理解法的起源、本质及其发展规律，增强学生对宪法、国家构成、组织原则、公民政治权利等问题的深入认识。</w:t>
      </w:r>
    </w:p>
    <w:p w:rsidR="000D4C9C" w:rsidRDefault="000D4C9C">
      <w:pPr>
        <w:spacing w:line="360" w:lineRule="auto"/>
        <w:ind w:firstLine="420"/>
        <w:rPr>
          <w:rFonts w:ascii="Times New Roman" w:hAnsi="Times New Roman" w:cs="Times New Roman"/>
          <w:szCs w:val="21"/>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pacing w:line="360" w:lineRule="auto"/>
        <w:jc w:val="center"/>
        <w:rPr>
          <w:rFonts w:ascii="Times New Roman" w:eastAsia="黑体" w:hAnsi="Times New Roman" w:cs="Times New Roman"/>
          <w:sz w:val="28"/>
          <w:szCs w:val="28"/>
        </w:rPr>
      </w:pPr>
    </w:p>
    <w:p w:rsidR="000D4C9C" w:rsidRDefault="00C807B0">
      <w:pPr>
        <w:spacing w:line="360" w:lineRule="auto"/>
        <w:jc w:val="center"/>
        <w:rPr>
          <w:rFonts w:ascii="Times New Roman" w:eastAsia="黑体" w:hAnsi="Times New Roman" w:cs="Times New Roman"/>
          <w:b/>
          <w:bCs/>
          <w:sz w:val="28"/>
          <w:szCs w:val="28"/>
        </w:rPr>
      </w:pPr>
      <w:r>
        <w:rPr>
          <w:rFonts w:ascii="Times New Roman" w:eastAsia="黑体" w:hAnsi="Times New Roman" w:cs="Times New Roman"/>
          <w:sz w:val="28"/>
          <w:szCs w:val="28"/>
        </w:rPr>
        <w:t>《国际法</w:t>
      </w:r>
      <w:r w:rsidR="00AC5D0D">
        <w:rPr>
          <w:rFonts w:ascii="Times New Roman" w:eastAsia="黑体" w:hAnsi="Times New Roman" w:cs="Times New Roman" w:hint="eastAsia"/>
          <w:sz w:val="28"/>
          <w:szCs w:val="28"/>
        </w:rPr>
        <w:t>学</w:t>
      </w:r>
      <w:r>
        <w:rPr>
          <w:rFonts w:ascii="Times New Roman" w:eastAsia="黑体" w:hAnsi="Times New Roman" w:cs="Times New Roman"/>
          <w:sz w:val="28"/>
          <w:szCs w:val="28"/>
        </w:rPr>
        <w:t>》课程简介</w:t>
      </w:r>
      <w:r>
        <w:rPr>
          <w:rFonts w:ascii="Times New Roman" w:eastAsia="黑体" w:hAnsi="Times New Roman" w:cs="Times New Roman"/>
          <w:b/>
          <w:bCs/>
          <w:sz w:val="28"/>
          <w:szCs w:val="28"/>
        </w:rPr>
        <w:t xml:space="preserve"> </w:t>
      </w:r>
    </w:p>
    <w:p w:rsidR="000D4C9C" w:rsidRDefault="00C807B0">
      <w:pPr>
        <w:spacing w:beforeLines="50" w:before="156" w:line="360" w:lineRule="auto"/>
        <w:rPr>
          <w:rFonts w:ascii="Times New Roman" w:hAnsi="Times New Roman" w:cs="Times New Roman"/>
          <w:color w:val="000000"/>
          <w:szCs w:val="21"/>
        </w:rPr>
      </w:pPr>
      <w:r>
        <w:rPr>
          <w:rFonts w:ascii="Times New Roman" w:eastAsia="黑体" w:hAnsi="Times New Roman" w:cs="Times New Roman"/>
          <w:szCs w:val="21"/>
        </w:rPr>
        <w:t>课程名称：</w:t>
      </w:r>
      <w:r>
        <w:rPr>
          <w:rFonts w:ascii="宋体" w:eastAsia="宋体" w:hAnsi="宋体" w:cs="宋体" w:hint="eastAsia"/>
          <w:szCs w:val="21"/>
        </w:rPr>
        <w:t>国际法</w:t>
      </w:r>
      <w:r w:rsidR="00AC5D0D">
        <w:rPr>
          <w:rFonts w:ascii="宋体" w:eastAsia="宋体" w:hAnsi="宋体" w:cs="宋体" w:hint="eastAsia"/>
          <w:szCs w:val="21"/>
        </w:rPr>
        <w:t>学</w:t>
      </w:r>
    </w:p>
    <w:p w:rsidR="000D4C9C" w:rsidRDefault="00C807B0">
      <w:pPr>
        <w:spacing w:line="360" w:lineRule="auto"/>
        <w:rPr>
          <w:rFonts w:ascii="Times New Roman" w:hAnsi="Times New Roman" w:cs="Times New Roman"/>
          <w:color w:val="000000"/>
          <w:szCs w:val="21"/>
        </w:rPr>
      </w:pPr>
      <w:r>
        <w:rPr>
          <w:rFonts w:ascii="Times New Roman" w:hAnsi="Times New Roman" w:cs="Times New Roman"/>
          <w:color w:val="000000"/>
          <w:szCs w:val="21"/>
        </w:rPr>
        <w:t xml:space="preserve">          International Law</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课程编号：</w:t>
      </w:r>
      <w:r>
        <w:rPr>
          <w:rFonts w:ascii="Times New Roman" w:eastAsia="黑体" w:hAnsi="Times New Roman" w:cs="Times New Roman"/>
          <w:szCs w:val="21"/>
        </w:rPr>
        <w:t>3312120130</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eastAsia="黑体" w:hAnsi="Times New Roman" w:cs="Times New Roman"/>
          <w:szCs w:val="21"/>
        </w:rPr>
        <w:t>3/48</w:t>
      </w:r>
    </w:p>
    <w:p w:rsidR="000D4C9C" w:rsidRDefault="00C807B0">
      <w:pPr>
        <w:spacing w:line="360" w:lineRule="auto"/>
        <w:rPr>
          <w:rFonts w:ascii="宋体" w:eastAsia="宋体" w:hAnsi="宋体" w:cs="宋体"/>
          <w:szCs w:val="21"/>
        </w:rPr>
      </w:pPr>
      <w:r>
        <w:rPr>
          <w:rFonts w:ascii="Times New Roman" w:eastAsia="黑体" w:hAnsi="Times New Roman" w:cs="Times New Roman"/>
          <w:szCs w:val="21"/>
        </w:rPr>
        <w:t>适用专业：</w:t>
      </w:r>
      <w:r>
        <w:rPr>
          <w:rFonts w:ascii="宋体" w:eastAsia="宋体" w:hAnsi="宋体" w:cs="宋体" w:hint="eastAsia"/>
          <w:szCs w:val="21"/>
        </w:rPr>
        <w:t>法学</w:t>
      </w:r>
    </w:p>
    <w:p w:rsidR="000D4C9C" w:rsidRDefault="00C807B0">
      <w:pPr>
        <w:spacing w:line="360" w:lineRule="auto"/>
        <w:rPr>
          <w:rFonts w:ascii="宋体" w:eastAsia="宋体" w:hAnsi="宋体" w:cs="宋体"/>
          <w:color w:val="000000"/>
          <w:szCs w:val="21"/>
        </w:rPr>
      </w:pPr>
      <w:r>
        <w:rPr>
          <w:rFonts w:ascii="Times New Roman" w:eastAsia="黑体" w:hAnsi="Times New Roman" w:cs="Times New Roman"/>
          <w:szCs w:val="21"/>
        </w:rPr>
        <w:t>先修课程：</w:t>
      </w:r>
      <w:r>
        <w:rPr>
          <w:rFonts w:ascii="宋体" w:eastAsia="宋体" w:hAnsi="宋体" w:cs="宋体" w:hint="eastAsia"/>
          <w:szCs w:val="21"/>
        </w:rPr>
        <w:t>无</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内容提要：</w:t>
      </w:r>
    </w:p>
    <w:p w:rsidR="000D4C9C" w:rsidRDefault="00C807B0">
      <w:pPr>
        <w:spacing w:line="360" w:lineRule="auto"/>
        <w:ind w:firstLineChars="200" w:firstLine="420"/>
        <w:rPr>
          <w:rFonts w:ascii="Times New Roman" w:eastAsia="宋体" w:hAnsi="Times New Roman" w:cs="Times New Roman"/>
          <w:bCs/>
          <w:szCs w:val="21"/>
        </w:rPr>
      </w:pPr>
      <w:r>
        <w:rPr>
          <w:rFonts w:ascii="Times New Roman" w:eastAsia="宋体" w:hAnsi="Times New Roman" w:cs="Times New Roman"/>
          <w:bCs/>
          <w:szCs w:val="21"/>
        </w:rPr>
        <w:t>国际法主要调整国家之间的，有法律拘束力的原则、规则和制度的总体。国际法是国家必须遵守的法律原则和规则。要求学生全面掌握国际法学的基本理论与原理、基本原则、制度与规则体系。包括国际法的渊源及基本原则；国家的概念、基本权利、义务和相关制度；国际法律责任；国际法上与居民相关的主要制度；外交领事关系中的各项法律规则；条约法的基本内容和制度；解决国际争端的法律方法和基本程序；国际人权法；战争与武装冲突中适用的主要法律规则。该课程通过学习国际法院和其他相关国际司法机构的判例，提高学生法律分析和运用能力，正确地将原理和规则运用于实践，并在以后的工作中能够运用所学到的国际法知识维护我国的正当权益。</w:t>
      </w:r>
    </w:p>
    <w:p w:rsidR="000D4C9C" w:rsidRDefault="000D4C9C">
      <w:pPr>
        <w:spacing w:line="360" w:lineRule="auto"/>
        <w:ind w:firstLineChars="200" w:firstLine="420"/>
        <w:rPr>
          <w:rFonts w:ascii="Times New Roman" w:eastAsia="宋体" w:hAnsi="Times New Roman" w:cs="Times New Roman"/>
          <w:bCs/>
          <w:szCs w:val="21"/>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widowControl/>
        <w:spacing w:line="360" w:lineRule="auto"/>
        <w:jc w:val="center"/>
        <w:rPr>
          <w:rFonts w:ascii="黑体" w:eastAsia="黑体" w:hAnsi="黑体" w:cs="黑体"/>
          <w:b/>
          <w:kern w:val="0"/>
          <w:sz w:val="28"/>
          <w:szCs w:val="28"/>
        </w:rPr>
      </w:pPr>
    </w:p>
    <w:p w:rsidR="000D4C9C" w:rsidRDefault="00AC5D0D">
      <w:pPr>
        <w:widowControl/>
        <w:spacing w:line="360" w:lineRule="auto"/>
        <w:jc w:val="center"/>
        <w:rPr>
          <w:rFonts w:ascii="宋体" w:hAnsi="宋体" w:cs="宋体"/>
          <w:b/>
          <w:kern w:val="0"/>
          <w:sz w:val="28"/>
          <w:szCs w:val="28"/>
        </w:rPr>
      </w:pPr>
      <w:r>
        <w:rPr>
          <w:rFonts w:ascii="黑体" w:eastAsia="黑体" w:hAnsi="黑体" w:cs="黑体" w:hint="eastAsia"/>
          <w:bCs/>
          <w:kern w:val="0"/>
          <w:sz w:val="28"/>
          <w:szCs w:val="28"/>
        </w:rPr>
        <w:t>《商法</w:t>
      </w:r>
      <w:r w:rsidR="00C807B0">
        <w:rPr>
          <w:rFonts w:ascii="黑体" w:eastAsia="黑体" w:hAnsi="黑体" w:cs="黑体" w:hint="eastAsia"/>
          <w:bCs/>
          <w:kern w:val="0"/>
          <w:sz w:val="28"/>
          <w:szCs w:val="28"/>
        </w:rPr>
        <w:t>》课程简介</w:t>
      </w:r>
    </w:p>
    <w:p w:rsidR="000D4C9C" w:rsidRDefault="00C807B0">
      <w:pPr>
        <w:widowControl/>
        <w:spacing w:line="360" w:lineRule="auto"/>
        <w:jc w:val="left"/>
        <w:rPr>
          <w:rFonts w:ascii="Times New Roman" w:hAnsi="Times New Roman" w:cs="Times New Roman"/>
          <w:kern w:val="0"/>
          <w:szCs w:val="21"/>
        </w:rPr>
      </w:pPr>
      <w:r>
        <w:rPr>
          <w:rFonts w:ascii="Times New Roman" w:eastAsia="黑体" w:hAnsi="Times New Roman" w:cs="Times New Roman"/>
          <w:kern w:val="0"/>
          <w:szCs w:val="21"/>
        </w:rPr>
        <w:t>课程名称：</w:t>
      </w:r>
      <w:r w:rsidR="00AC5D0D">
        <w:rPr>
          <w:rFonts w:ascii="Times New Roman" w:hAnsi="Times New Roman" w:cs="Times New Roman"/>
          <w:kern w:val="0"/>
          <w:szCs w:val="21"/>
        </w:rPr>
        <w:t>商法</w:t>
      </w:r>
    </w:p>
    <w:p w:rsidR="000D4C9C" w:rsidRDefault="00C807B0">
      <w:pPr>
        <w:widowControl/>
        <w:spacing w:line="360" w:lineRule="auto"/>
        <w:ind w:firstLineChars="550" w:firstLine="1155"/>
        <w:jc w:val="left"/>
        <w:rPr>
          <w:rFonts w:ascii="Times New Roman" w:hAnsi="Times New Roman" w:cs="Times New Roman"/>
          <w:kern w:val="0"/>
          <w:szCs w:val="21"/>
        </w:rPr>
      </w:pPr>
      <w:r>
        <w:rPr>
          <w:rFonts w:ascii="Times New Roman" w:hAnsi="Times New Roman" w:cs="Times New Roman"/>
          <w:szCs w:val="21"/>
        </w:rPr>
        <w:lastRenderedPageBreak/>
        <w:t>Commercial law</w:t>
      </w:r>
    </w:p>
    <w:p w:rsidR="000D4C9C" w:rsidRDefault="00C807B0">
      <w:pPr>
        <w:widowControl/>
        <w:jc w:val="left"/>
        <w:rPr>
          <w:rFonts w:ascii="Times New Roman" w:hAnsi="Times New Roman" w:cs="Times New Roman"/>
          <w:kern w:val="0"/>
          <w:szCs w:val="21"/>
        </w:rPr>
      </w:pPr>
      <w:r>
        <w:rPr>
          <w:rFonts w:ascii="Times New Roman" w:eastAsia="黑体" w:hAnsi="Times New Roman" w:cs="Times New Roman"/>
          <w:kern w:val="0"/>
          <w:szCs w:val="21"/>
        </w:rPr>
        <w:t>课程编号：</w:t>
      </w:r>
      <w:r>
        <w:rPr>
          <w:rFonts w:ascii="Times New Roman" w:hAnsi="Times New Roman" w:cs="Times New Roman"/>
          <w:kern w:val="0"/>
          <w:szCs w:val="21"/>
        </w:rPr>
        <w:t>3312120140</w:t>
      </w:r>
    </w:p>
    <w:p w:rsidR="000D4C9C" w:rsidRDefault="00C807B0">
      <w:pPr>
        <w:widowControl/>
        <w:spacing w:line="360" w:lineRule="auto"/>
        <w:jc w:val="left"/>
        <w:rPr>
          <w:rFonts w:ascii="Times New Roman" w:hAnsi="Times New Roman" w:cs="Times New Roman"/>
          <w:kern w:val="0"/>
          <w:szCs w:val="21"/>
        </w:rPr>
      </w:pPr>
      <w:r>
        <w:rPr>
          <w:rFonts w:ascii="Times New Roman" w:eastAsia="黑体" w:hAnsi="Times New Roman" w:cs="Times New Roman"/>
          <w:kern w:val="0"/>
          <w:szCs w:val="21"/>
        </w:rPr>
        <w:t>学分</w:t>
      </w:r>
      <w:r>
        <w:rPr>
          <w:rFonts w:ascii="Times New Roman" w:eastAsia="黑体" w:hAnsi="Times New Roman" w:cs="Times New Roman"/>
          <w:kern w:val="0"/>
          <w:szCs w:val="21"/>
        </w:rPr>
        <w:t>/</w:t>
      </w:r>
      <w:r>
        <w:rPr>
          <w:rFonts w:ascii="Times New Roman" w:eastAsia="黑体" w:hAnsi="Times New Roman" w:cs="Times New Roman"/>
          <w:kern w:val="0"/>
          <w:szCs w:val="21"/>
        </w:rPr>
        <w:t>学时：</w:t>
      </w:r>
      <w:r>
        <w:rPr>
          <w:rFonts w:ascii="Times New Roman" w:hAnsi="Times New Roman" w:cs="Times New Roman"/>
          <w:kern w:val="0"/>
          <w:szCs w:val="21"/>
        </w:rPr>
        <w:t>3/48</w:t>
      </w:r>
    </w:p>
    <w:p w:rsidR="000D4C9C" w:rsidRDefault="00C807B0">
      <w:pPr>
        <w:widowControl/>
        <w:spacing w:line="360" w:lineRule="auto"/>
        <w:jc w:val="left"/>
        <w:rPr>
          <w:rFonts w:ascii="Times New Roman" w:hAnsi="Times New Roman" w:cs="Times New Roman"/>
          <w:kern w:val="0"/>
          <w:szCs w:val="21"/>
        </w:rPr>
      </w:pPr>
      <w:r>
        <w:rPr>
          <w:rFonts w:ascii="Times New Roman" w:eastAsia="黑体" w:hAnsi="Times New Roman" w:cs="Times New Roman"/>
          <w:kern w:val="0"/>
          <w:szCs w:val="21"/>
        </w:rPr>
        <w:t>适用专业：</w:t>
      </w:r>
      <w:r>
        <w:rPr>
          <w:rFonts w:ascii="Times New Roman" w:hAnsi="Times New Roman" w:cs="Times New Roman"/>
          <w:kern w:val="0"/>
          <w:szCs w:val="21"/>
        </w:rPr>
        <w:t>法律专业</w:t>
      </w:r>
    </w:p>
    <w:p w:rsidR="000D4C9C" w:rsidRDefault="00C807B0">
      <w:pPr>
        <w:widowControl/>
        <w:spacing w:line="360" w:lineRule="auto"/>
        <w:jc w:val="left"/>
        <w:rPr>
          <w:rFonts w:ascii="Times New Roman" w:hAnsi="Times New Roman" w:cs="Times New Roman"/>
          <w:kern w:val="0"/>
          <w:szCs w:val="21"/>
        </w:rPr>
      </w:pPr>
      <w:r>
        <w:rPr>
          <w:rFonts w:ascii="Times New Roman" w:eastAsia="黑体" w:hAnsi="Times New Roman" w:cs="Times New Roman"/>
          <w:kern w:val="0"/>
          <w:szCs w:val="21"/>
        </w:rPr>
        <w:t>先修课程：</w:t>
      </w:r>
      <w:r>
        <w:rPr>
          <w:rFonts w:ascii="Times New Roman" w:hAnsi="Times New Roman" w:cs="Times New Roman"/>
          <w:szCs w:val="21"/>
        </w:rPr>
        <w:t>法理</w:t>
      </w:r>
      <w:r>
        <w:rPr>
          <w:rFonts w:ascii="Times New Roman" w:hAnsi="Times New Roman" w:cs="Times New Roman" w:hint="eastAsia"/>
          <w:szCs w:val="21"/>
        </w:rPr>
        <w:t>、</w:t>
      </w:r>
      <w:r>
        <w:rPr>
          <w:rFonts w:ascii="Times New Roman" w:hAnsi="Times New Roman" w:cs="Times New Roman"/>
          <w:szCs w:val="21"/>
        </w:rPr>
        <w:t>民法</w:t>
      </w:r>
      <w:r>
        <w:rPr>
          <w:rFonts w:ascii="Times New Roman" w:hAnsi="Times New Roman" w:cs="Times New Roman" w:hint="eastAsia"/>
          <w:szCs w:val="21"/>
        </w:rPr>
        <w:t>、</w:t>
      </w:r>
      <w:r>
        <w:rPr>
          <w:rFonts w:ascii="Times New Roman" w:hAnsi="Times New Roman" w:cs="Times New Roman"/>
          <w:szCs w:val="21"/>
        </w:rPr>
        <w:t>合同法</w:t>
      </w:r>
      <w:r>
        <w:rPr>
          <w:rFonts w:ascii="Times New Roman" w:hAnsi="Times New Roman" w:cs="Times New Roman" w:hint="eastAsia"/>
          <w:szCs w:val="21"/>
        </w:rPr>
        <w:t>、</w:t>
      </w:r>
      <w:r>
        <w:rPr>
          <w:rFonts w:ascii="Times New Roman" w:hAnsi="Times New Roman" w:cs="Times New Roman"/>
          <w:szCs w:val="21"/>
        </w:rPr>
        <w:t>民事诉讼法</w:t>
      </w:r>
    </w:p>
    <w:p w:rsidR="000D4C9C" w:rsidRDefault="00C807B0">
      <w:pPr>
        <w:widowControl/>
        <w:spacing w:line="360" w:lineRule="auto"/>
        <w:jc w:val="left"/>
        <w:rPr>
          <w:rFonts w:ascii="Times New Roman" w:eastAsia="黑体" w:hAnsi="Times New Roman" w:cs="Times New Roman"/>
          <w:kern w:val="0"/>
          <w:szCs w:val="21"/>
        </w:rPr>
      </w:pPr>
      <w:r>
        <w:rPr>
          <w:rFonts w:ascii="Times New Roman" w:eastAsia="黑体" w:hAnsi="Times New Roman" w:cs="Times New Roman"/>
          <w:kern w:val="0"/>
          <w:szCs w:val="21"/>
        </w:rPr>
        <w:t>内容提要：</w:t>
      </w:r>
    </w:p>
    <w:p w:rsidR="000D4C9C" w:rsidRDefault="00C807B0">
      <w:pPr>
        <w:spacing w:line="360" w:lineRule="auto"/>
        <w:ind w:firstLine="420"/>
        <w:jc w:val="center"/>
        <w:rPr>
          <w:rFonts w:ascii="Times New Roman" w:hAnsi="Times New Roman" w:cs="Times New Roman"/>
          <w:szCs w:val="21"/>
        </w:rPr>
      </w:pPr>
      <w:r>
        <w:rPr>
          <w:rFonts w:ascii="Times New Roman" w:hAnsi="Times New Roman" w:cs="Times New Roman"/>
          <w:szCs w:val="21"/>
        </w:rPr>
        <w:t>商法是商事活动的法律基础，是市场经济活动中的基本法律制度，内容不仅涉及商法的基本原则与精神、商法的基本理论等内容；还涉及商法之中多个重要的部门法，对不同的商事法律关系予以调整与规范。例如个人独资企业法、合伙企业法、公司法、证券法、企业破产法、信托法等多个商事基本法律制度，需要解析不同法律制度的基本规定与基础理论，以及有关具体制度的立法价值。前述不同的商事法律制度，对于不同的商事主体与商事行为进行着相应的规范与调整，对于规范、引导商事主体依法从事相应的商事活动有着重要的基础作用，是依法解决商事纠纷的准则与依据。</w:t>
      </w:r>
    </w:p>
    <w:p w:rsidR="000D4C9C" w:rsidRDefault="000D4C9C">
      <w:pPr>
        <w:spacing w:line="360" w:lineRule="auto"/>
        <w:ind w:firstLine="420"/>
        <w:jc w:val="center"/>
        <w:rPr>
          <w:rFonts w:ascii="Times New Roman" w:hAnsi="Times New Roman" w:cs="Times New Roman"/>
          <w:szCs w:val="21"/>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pacing w:line="360" w:lineRule="auto"/>
        <w:jc w:val="center"/>
        <w:rPr>
          <w:rFonts w:ascii="黑体" w:eastAsia="黑体" w:hAnsi="宋体" w:cs="黑体"/>
          <w:sz w:val="28"/>
          <w:szCs w:val="28"/>
          <w:lang w:bidi="ar"/>
        </w:rPr>
      </w:pPr>
    </w:p>
    <w:p w:rsidR="000D4C9C" w:rsidRDefault="00C807B0">
      <w:pPr>
        <w:spacing w:line="360" w:lineRule="auto"/>
        <w:jc w:val="center"/>
        <w:rPr>
          <w:rFonts w:ascii="黑体" w:eastAsia="黑体" w:hAnsi="宋体" w:cs="黑体"/>
          <w:b/>
          <w:sz w:val="28"/>
          <w:szCs w:val="28"/>
        </w:rPr>
      </w:pPr>
      <w:r>
        <w:rPr>
          <w:rFonts w:ascii="黑体" w:eastAsia="黑体" w:hAnsi="宋体" w:cs="黑体" w:hint="eastAsia"/>
          <w:sz w:val="28"/>
          <w:szCs w:val="28"/>
          <w:lang w:bidi="ar"/>
        </w:rPr>
        <w:t>《法理学》课程简介</w:t>
      </w:r>
      <w:r>
        <w:rPr>
          <w:rFonts w:ascii="黑体" w:eastAsia="黑体" w:hAnsi="宋体" w:cs="黑体" w:hint="eastAsia"/>
          <w:b/>
          <w:sz w:val="28"/>
          <w:szCs w:val="28"/>
          <w:lang w:bidi="ar"/>
        </w:rPr>
        <w:t xml:space="preserve"> </w:t>
      </w:r>
    </w:p>
    <w:p w:rsidR="000D4C9C" w:rsidRDefault="00C807B0">
      <w:pPr>
        <w:spacing w:beforeLines="50" w:before="156" w:line="360" w:lineRule="auto"/>
        <w:rPr>
          <w:rFonts w:ascii="宋体" w:eastAsia="宋体" w:hAnsi="宋体" w:cs="宋体"/>
          <w:color w:val="000000"/>
          <w:szCs w:val="21"/>
        </w:rPr>
      </w:pPr>
      <w:r>
        <w:rPr>
          <w:rFonts w:ascii="黑体" w:eastAsia="黑体" w:hAnsi="宋体" w:cs="黑体" w:hint="eastAsia"/>
          <w:szCs w:val="21"/>
          <w:lang w:bidi="ar"/>
        </w:rPr>
        <w:t>课程名称</w:t>
      </w:r>
      <w:r>
        <w:rPr>
          <w:rFonts w:ascii="宋体" w:eastAsia="宋体" w:hAnsi="宋体" w:cs="宋体" w:hint="eastAsia"/>
          <w:szCs w:val="21"/>
          <w:lang w:bidi="ar"/>
        </w:rPr>
        <w:t>：</w:t>
      </w:r>
      <w:r>
        <w:rPr>
          <w:rFonts w:ascii="宋体" w:eastAsia="宋体" w:hAnsi="宋体" w:cs="宋体" w:hint="eastAsia"/>
          <w:color w:val="000000"/>
          <w:szCs w:val="21"/>
          <w:lang w:bidi="ar"/>
        </w:rPr>
        <w:t>法理学</w:t>
      </w:r>
    </w:p>
    <w:p w:rsidR="000D4C9C" w:rsidRDefault="00C807B0">
      <w:pPr>
        <w:spacing w:line="360" w:lineRule="auto"/>
        <w:rPr>
          <w:rFonts w:ascii="Times New Roman" w:hAnsi="Times New Roman" w:cs="Times New Roman"/>
          <w:color w:val="000000"/>
          <w:szCs w:val="21"/>
        </w:rPr>
      </w:pPr>
      <w:r>
        <w:rPr>
          <w:rFonts w:ascii="宋体" w:eastAsia="宋体" w:hAnsi="宋体" w:cs="宋体" w:hint="eastAsia"/>
          <w:color w:val="000000"/>
          <w:szCs w:val="21"/>
          <w:lang w:bidi="ar"/>
        </w:rPr>
        <w:t xml:space="preserve">        </w:t>
      </w:r>
      <w:r>
        <w:rPr>
          <w:rFonts w:ascii="Times New Roman" w:hAnsi="Times New Roman" w:cs="Times New Roman"/>
          <w:color w:val="000000"/>
          <w:szCs w:val="21"/>
          <w:lang w:bidi="ar"/>
        </w:rPr>
        <w:t xml:space="preserve">  Jurisprudence</w:t>
      </w:r>
    </w:p>
    <w:p w:rsidR="000D4C9C" w:rsidRDefault="00C807B0">
      <w:pPr>
        <w:spacing w:line="360" w:lineRule="auto"/>
        <w:rPr>
          <w:rFonts w:ascii="宋体" w:eastAsia="宋体" w:hAnsi="宋体" w:cs="宋体"/>
          <w:color w:val="000000"/>
          <w:szCs w:val="21"/>
        </w:rPr>
      </w:pPr>
      <w:r>
        <w:rPr>
          <w:rFonts w:ascii="黑体" w:eastAsia="黑体" w:hAnsi="宋体" w:cs="黑体" w:hint="eastAsia"/>
          <w:szCs w:val="21"/>
          <w:lang w:bidi="ar"/>
        </w:rPr>
        <w:t>课程编号</w:t>
      </w:r>
      <w:r>
        <w:rPr>
          <w:rFonts w:ascii="宋体" w:eastAsia="宋体" w:hAnsi="宋体" w:cs="宋体" w:hint="eastAsia"/>
          <w:szCs w:val="21"/>
          <w:lang w:bidi="ar"/>
        </w:rPr>
        <w:t>：</w:t>
      </w:r>
      <w:r>
        <w:rPr>
          <w:rFonts w:ascii="Times New Roman" w:eastAsia="宋体" w:hAnsi="Times New Roman" w:cs="Times New Roman"/>
          <w:szCs w:val="21"/>
          <w:lang w:bidi="ar"/>
        </w:rPr>
        <w:t>3312120150</w:t>
      </w:r>
    </w:p>
    <w:p w:rsidR="000D4C9C" w:rsidRDefault="00C807B0">
      <w:pPr>
        <w:spacing w:line="360" w:lineRule="auto"/>
        <w:rPr>
          <w:rFonts w:ascii="Times New Roman" w:hAnsi="Times New Roman" w:cs="Times New Roman"/>
          <w:color w:val="000000"/>
          <w:szCs w:val="21"/>
        </w:rPr>
      </w:pPr>
      <w:r>
        <w:rPr>
          <w:rFonts w:ascii="黑体" w:eastAsia="黑体" w:hAnsi="宋体" w:cs="黑体" w:hint="eastAsia"/>
          <w:szCs w:val="21"/>
          <w:lang w:bidi="ar"/>
        </w:rPr>
        <w:t>学分/学时</w:t>
      </w:r>
      <w:r>
        <w:rPr>
          <w:rFonts w:ascii="宋体" w:eastAsia="宋体" w:hAnsi="宋体" w:cs="宋体" w:hint="eastAsia"/>
          <w:szCs w:val="21"/>
          <w:lang w:bidi="ar"/>
        </w:rPr>
        <w:t>：</w:t>
      </w:r>
      <w:r>
        <w:rPr>
          <w:rFonts w:ascii="Times New Roman" w:hAnsi="Times New Roman" w:cs="Times New Roman"/>
          <w:color w:val="000000"/>
          <w:szCs w:val="21"/>
          <w:lang w:bidi="ar"/>
        </w:rPr>
        <w:t>3/48</w:t>
      </w:r>
    </w:p>
    <w:p w:rsidR="000D4C9C" w:rsidRDefault="00C807B0">
      <w:pPr>
        <w:spacing w:line="360" w:lineRule="auto"/>
        <w:rPr>
          <w:rFonts w:ascii="宋体" w:eastAsia="宋体" w:hAnsi="宋体" w:cs="宋体"/>
          <w:color w:val="000000"/>
          <w:szCs w:val="21"/>
        </w:rPr>
      </w:pPr>
      <w:r>
        <w:rPr>
          <w:rFonts w:ascii="黑体" w:eastAsia="黑体" w:hAnsi="宋体" w:cs="黑体" w:hint="eastAsia"/>
          <w:szCs w:val="21"/>
          <w:lang w:bidi="ar"/>
        </w:rPr>
        <w:t>适用专业</w:t>
      </w:r>
      <w:r>
        <w:rPr>
          <w:rFonts w:ascii="宋体" w:eastAsia="宋体" w:hAnsi="宋体" w:cs="宋体" w:hint="eastAsia"/>
          <w:szCs w:val="21"/>
          <w:lang w:bidi="ar"/>
        </w:rPr>
        <w:t>：法学专业</w:t>
      </w:r>
    </w:p>
    <w:p w:rsidR="000D4C9C" w:rsidRDefault="00C807B0">
      <w:pPr>
        <w:spacing w:line="360" w:lineRule="auto"/>
        <w:rPr>
          <w:rFonts w:ascii="宋体" w:eastAsia="宋体" w:hAnsi="宋体" w:cs="宋体"/>
          <w:color w:val="000000"/>
          <w:szCs w:val="21"/>
        </w:rPr>
      </w:pPr>
      <w:r>
        <w:rPr>
          <w:rFonts w:ascii="黑体" w:eastAsia="黑体" w:hAnsi="宋体" w:cs="黑体" w:hint="eastAsia"/>
          <w:szCs w:val="21"/>
          <w:lang w:bidi="ar"/>
        </w:rPr>
        <w:t>先修课程</w:t>
      </w:r>
      <w:r>
        <w:rPr>
          <w:rFonts w:ascii="宋体" w:eastAsia="宋体" w:hAnsi="宋体" w:cs="宋体" w:hint="eastAsia"/>
          <w:szCs w:val="21"/>
          <w:lang w:bidi="ar"/>
        </w:rPr>
        <w:t>：宪法学、法学导论、民法学、刑法学等</w:t>
      </w:r>
    </w:p>
    <w:p w:rsidR="000D4C9C" w:rsidRDefault="00C807B0">
      <w:pPr>
        <w:spacing w:line="360" w:lineRule="auto"/>
        <w:rPr>
          <w:rFonts w:ascii="宋体" w:eastAsia="宋体" w:hAnsi="宋体" w:cs="宋体"/>
          <w:szCs w:val="21"/>
          <w:lang w:bidi="ar"/>
        </w:rPr>
      </w:pPr>
      <w:r>
        <w:rPr>
          <w:rFonts w:ascii="黑体" w:eastAsia="黑体" w:hAnsi="宋体" w:cs="黑体" w:hint="eastAsia"/>
          <w:szCs w:val="21"/>
          <w:lang w:bidi="ar"/>
        </w:rPr>
        <w:t>内容提要</w:t>
      </w:r>
      <w:r>
        <w:rPr>
          <w:rFonts w:ascii="宋体" w:eastAsia="宋体" w:hAnsi="宋体" w:cs="宋体" w:hint="eastAsia"/>
          <w:szCs w:val="21"/>
          <w:lang w:bidi="ar"/>
        </w:rPr>
        <w:t>：</w:t>
      </w:r>
    </w:p>
    <w:p w:rsidR="000D4C9C" w:rsidRDefault="00C807B0">
      <w:pPr>
        <w:spacing w:line="360" w:lineRule="auto"/>
        <w:ind w:firstLine="420"/>
        <w:rPr>
          <w:rFonts w:ascii="宋体" w:eastAsia="宋体" w:hAnsi="宋体" w:cs="宋体"/>
          <w:szCs w:val="21"/>
          <w:lang w:bidi="ar"/>
        </w:rPr>
      </w:pPr>
      <w:r>
        <w:rPr>
          <w:rFonts w:ascii="宋体" w:eastAsia="宋体" w:hAnsi="宋体" w:cs="宋体" w:hint="eastAsia"/>
          <w:szCs w:val="21"/>
          <w:lang w:bidi="ar"/>
        </w:rPr>
        <w:t>本课程为法学专业学生提供了一个系统的关于法学的一般的、普通的知识分析框架，为学生建构其分析法律问题、认知社会问题提供全面的法学理论支持。课程由四部分构成：静态的法律基本概念，动态的法律秩序，法律教义体系，以及法律的道德品性。它是法律思维体系的集大成，是有效的法律认知向法律实践领域切入的重要助推手。</w:t>
      </w:r>
    </w:p>
    <w:p w:rsidR="000D4C9C" w:rsidRDefault="000D4C9C">
      <w:pPr>
        <w:spacing w:line="360" w:lineRule="auto"/>
        <w:ind w:firstLine="420"/>
        <w:rPr>
          <w:rFonts w:ascii="宋体" w:eastAsia="宋体" w:hAnsi="宋体" w:cs="宋体"/>
          <w:szCs w:val="21"/>
          <w:lang w:bidi="ar"/>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pacing w:line="360" w:lineRule="auto"/>
        <w:rPr>
          <w:rFonts w:ascii="Times New Roman" w:eastAsia="黑体" w:hAnsi="Times New Roman" w:cs="Times New Roman"/>
          <w:sz w:val="30"/>
          <w:szCs w:val="30"/>
        </w:rPr>
      </w:pPr>
    </w:p>
    <w:p w:rsidR="000D4C9C" w:rsidRDefault="00C807B0">
      <w:pPr>
        <w:spacing w:line="360" w:lineRule="auto"/>
        <w:jc w:val="center"/>
        <w:rPr>
          <w:rFonts w:ascii="Times New Roman" w:eastAsia="黑体" w:hAnsi="Times New Roman" w:cs="Times New Roman"/>
          <w:b/>
          <w:bCs/>
        </w:rPr>
      </w:pPr>
      <w:r>
        <w:rPr>
          <w:rFonts w:ascii="Times New Roman" w:eastAsia="黑体" w:hAnsi="Times New Roman" w:cs="Times New Roman"/>
          <w:sz w:val="30"/>
          <w:szCs w:val="30"/>
        </w:rPr>
        <w:lastRenderedPageBreak/>
        <w:t>《信息管理学》</w:t>
      </w:r>
      <w:r>
        <w:rPr>
          <w:rFonts w:ascii="Times New Roman" w:eastAsia="黑体" w:hAnsi="Times New Roman" w:cs="Times New Roman"/>
          <w:sz w:val="30"/>
        </w:rPr>
        <w:t>课程简介</w:t>
      </w:r>
    </w:p>
    <w:p w:rsidR="000D4C9C" w:rsidRDefault="00C807B0">
      <w:pPr>
        <w:spacing w:line="360" w:lineRule="auto"/>
        <w:rPr>
          <w:rFonts w:ascii="Times New Roman" w:hAnsi="Times New Roman" w:cs="Times New Roman"/>
        </w:rPr>
      </w:pPr>
      <w:r>
        <w:rPr>
          <w:rFonts w:ascii="Times New Roman" w:eastAsia="黑体" w:hAnsi="Times New Roman" w:cs="Times New Roman"/>
        </w:rPr>
        <w:t>课程名称：</w:t>
      </w:r>
      <w:r>
        <w:rPr>
          <w:rFonts w:ascii="Times New Roman" w:hAnsi="Times New Roman" w:cs="Times New Roman"/>
        </w:rPr>
        <w:t>信息管理学</w:t>
      </w:r>
      <w:r>
        <w:rPr>
          <w:rFonts w:ascii="Times New Roman" w:hAnsi="Times New Roman" w:cs="Times New Roman"/>
        </w:rPr>
        <w:t xml:space="preserve">  </w:t>
      </w:r>
    </w:p>
    <w:p w:rsidR="000D4C9C" w:rsidRDefault="00C807B0">
      <w:pPr>
        <w:spacing w:line="360" w:lineRule="auto"/>
        <w:ind w:firstLineChars="500" w:firstLine="1050"/>
        <w:rPr>
          <w:rFonts w:ascii="Times New Roman" w:hAnsi="Times New Roman" w:cs="Times New Roman"/>
        </w:rPr>
      </w:pPr>
      <w:r>
        <w:rPr>
          <w:rFonts w:ascii="Times New Roman" w:hAnsi="Times New Roman" w:cs="Times New Roman"/>
        </w:rPr>
        <w:t>Principles of Information Management</w:t>
      </w:r>
    </w:p>
    <w:p w:rsidR="000D4C9C" w:rsidRDefault="00C807B0">
      <w:pPr>
        <w:spacing w:line="360" w:lineRule="auto"/>
        <w:rPr>
          <w:rFonts w:ascii="Times New Roman" w:hAnsi="Times New Roman" w:cs="Times New Roman"/>
        </w:rPr>
      </w:pPr>
      <w:r>
        <w:rPr>
          <w:rFonts w:ascii="Times New Roman" w:eastAsia="黑体" w:hAnsi="Times New Roman" w:cs="Times New Roman"/>
        </w:rPr>
        <w:t>课程编号：</w:t>
      </w:r>
      <w:r>
        <w:rPr>
          <w:rFonts w:ascii="Times New Roman" w:hAnsi="Times New Roman" w:cs="Times New Roman"/>
        </w:rPr>
        <w:t>3312120160</w:t>
      </w:r>
    </w:p>
    <w:p w:rsidR="000D4C9C" w:rsidRDefault="00C807B0">
      <w:pPr>
        <w:spacing w:line="360" w:lineRule="auto"/>
        <w:rPr>
          <w:rFonts w:ascii="Times New Roman" w:hAnsi="Times New Roman" w:cs="Times New Roman"/>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eastAsia="黑体" w:hAnsi="Times New Roman" w:cs="Times New Roman" w:hint="eastAsia"/>
          <w:szCs w:val="21"/>
        </w:rPr>
        <w:t>2/</w:t>
      </w:r>
      <w:r>
        <w:rPr>
          <w:rFonts w:ascii="Times New Roman" w:hAnsi="Times New Roman" w:cs="Times New Roman"/>
        </w:rPr>
        <w:t>32</w:t>
      </w:r>
    </w:p>
    <w:p w:rsidR="000D4C9C" w:rsidRDefault="00C807B0">
      <w:pPr>
        <w:spacing w:line="360" w:lineRule="auto"/>
        <w:rPr>
          <w:rFonts w:ascii="Times New Roman" w:eastAsia="黑体" w:hAnsi="Times New Roman" w:cs="Times New Roman"/>
          <w:b/>
          <w:bCs/>
        </w:rPr>
      </w:pPr>
      <w:r>
        <w:rPr>
          <w:rFonts w:ascii="Times New Roman" w:eastAsia="黑体" w:hAnsi="Times New Roman" w:cs="Times New Roman"/>
        </w:rPr>
        <w:t>适用专业：</w:t>
      </w:r>
      <w:r>
        <w:rPr>
          <w:rFonts w:ascii="Times New Roman" w:hAnsi="Times New Roman" w:cs="Times New Roman"/>
        </w:rPr>
        <w:t>法学</w:t>
      </w:r>
    </w:p>
    <w:p w:rsidR="000D4C9C" w:rsidRDefault="00C807B0">
      <w:pPr>
        <w:spacing w:line="360" w:lineRule="auto"/>
        <w:rPr>
          <w:rFonts w:ascii="Times New Roman" w:eastAsia="黑体" w:hAnsi="Times New Roman" w:cs="Times New Roman"/>
          <w:b/>
          <w:bCs/>
        </w:rPr>
      </w:pPr>
      <w:r>
        <w:rPr>
          <w:rFonts w:ascii="Times New Roman" w:eastAsia="黑体" w:hAnsi="Times New Roman" w:cs="Times New Roman"/>
        </w:rPr>
        <w:t>先修课程：</w:t>
      </w:r>
      <w:r>
        <w:rPr>
          <w:rFonts w:ascii="Times New Roman" w:hAnsi="Times New Roman" w:cs="Times New Roman"/>
          <w:spacing w:val="6"/>
          <w:szCs w:val="21"/>
        </w:rPr>
        <w:t>计算机基础、</w:t>
      </w:r>
      <w:r>
        <w:rPr>
          <w:rFonts w:ascii="Times New Roman" w:hAnsi="Times New Roman" w:cs="Times New Roman"/>
        </w:rPr>
        <w:t>管理学</w:t>
      </w:r>
    </w:p>
    <w:p w:rsidR="000D4C9C" w:rsidRDefault="00C807B0">
      <w:pPr>
        <w:spacing w:line="360" w:lineRule="auto"/>
        <w:rPr>
          <w:rFonts w:ascii="Times New Roman" w:eastAsia="黑体" w:hAnsi="Times New Roman" w:cs="Times New Roman"/>
        </w:rPr>
      </w:pPr>
      <w:r>
        <w:rPr>
          <w:rFonts w:ascii="Times New Roman" w:eastAsia="黑体" w:hAnsi="Times New Roman" w:cs="Times New Roman"/>
        </w:rPr>
        <w:t>内容提要：</w:t>
      </w:r>
    </w:p>
    <w:p w:rsidR="000D4C9C" w:rsidRDefault="00C807B0">
      <w:pPr>
        <w:snapToGrid w:val="0"/>
        <w:spacing w:line="360" w:lineRule="auto"/>
        <w:ind w:firstLine="420"/>
        <w:rPr>
          <w:rFonts w:ascii="Times New Roman" w:eastAsia="黑体" w:hAnsi="Times New Roman" w:cs="Times New Roman"/>
        </w:rPr>
      </w:pPr>
      <w:r>
        <w:rPr>
          <w:rFonts w:ascii="Times New Roman" w:hAnsi="Times New Roman" w:cs="Times New Roman"/>
        </w:rPr>
        <w:t>本课程从系统性、理论性、实践性和前沿性等特点出发，系统而全面地学习信息管理的基本概念和学科发展。全课程分为理论篇和实践篇：理论篇从信息时代特征入手，系统学习信息管理理论的发展背景、基础理论、基本原理、基本方法、信息技术和信息系统；应用篇则着重讲述信息管理的理论、方法和技术在各具体领域的实际应用，包括在协同商务、企业联盟、供应链管理、客户关系管理等新领域的最新应用和实例介绍。</w:t>
      </w:r>
      <w:r>
        <w:rPr>
          <w:rFonts w:ascii="Times New Roman" w:eastAsia="黑体" w:hAnsi="Times New Roman" w:cs="Times New Roman"/>
        </w:rPr>
        <w:t xml:space="preserve"> </w:t>
      </w:r>
    </w:p>
    <w:p w:rsidR="000D4C9C" w:rsidRDefault="000D4C9C">
      <w:pPr>
        <w:snapToGrid w:val="0"/>
        <w:spacing w:line="360" w:lineRule="auto"/>
        <w:ind w:firstLine="420"/>
        <w:rPr>
          <w:rFonts w:ascii="Times New Roman" w:eastAsia="黑体" w:hAnsi="Times New Roman" w:cs="Times New Roman"/>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napToGrid w:val="0"/>
        <w:spacing w:line="360" w:lineRule="auto"/>
        <w:rPr>
          <w:rFonts w:ascii="Times New Roman" w:hAnsi="Times New Roman" w:cs="Times New Roman"/>
          <w:color w:val="000000"/>
        </w:rPr>
      </w:pPr>
    </w:p>
    <w:p w:rsidR="000D4C9C" w:rsidRDefault="000D4C9C">
      <w:pPr>
        <w:snapToGrid w:val="0"/>
        <w:spacing w:line="360" w:lineRule="auto"/>
        <w:rPr>
          <w:rFonts w:ascii="Times New Roman" w:hAnsi="Times New Roman" w:cs="Times New Roman"/>
          <w:color w:val="000000"/>
        </w:rPr>
      </w:pPr>
    </w:p>
    <w:p w:rsidR="000D4C9C" w:rsidRDefault="00C807B0">
      <w:pPr>
        <w:spacing w:line="360" w:lineRule="auto"/>
        <w:jc w:val="center"/>
        <w:rPr>
          <w:rFonts w:ascii="黑体" w:eastAsia="黑体" w:hAnsi="宋体" w:cs="黑体"/>
          <w:b/>
          <w:sz w:val="28"/>
          <w:szCs w:val="28"/>
        </w:rPr>
      </w:pPr>
      <w:r>
        <w:rPr>
          <w:rFonts w:ascii="黑体" w:eastAsia="黑体" w:hAnsi="宋体" w:cs="黑体" w:hint="eastAsia"/>
          <w:sz w:val="28"/>
          <w:szCs w:val="28"/>
          <w:lang w:bidi="ar"/>
        </w:rPr>
        <w:t>《民事诉讼法》课程简介</w:t>
      </w:r>
      <w:r>
        <w:rPr>
          <w:rFonts w:ascii="黑体" w:eastAsia="黑体" w:hAnsi="宋体" w:cs="黑体" w:hint="eastAsia"/>
          <w:b/>
          <w:sz w:val="28"/>
          <w:szCs w:val="28"/>
          <w:lang w:bidi="ar"/>
        </w:rPr>
        <w:t xml:space="preserve"> </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szCs w:val="21"/>
          <w:lang w:bidi="ar"/>
        </w:rPr>
        <w:t>课程名称</w:t>
      </w:r>
      <w:r>
        <w:rPr>
          <w:rFonts w:ascii="Times New Roman" w:eastAsia="宋体" w:hAnsi="Times New Roman" w:cs="Times New Roman"/>
          <w:szCs w:val="21"/>
          <w:lang w:bidi="ar"/>
        </w:rPr>
        <w:t>：民事诉讼法</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rPr>
        <w:t>课程编号：</w:t>
      </w:r>
      <w:r>
        <w:rPr>
          <w:rFonts w:ascii="Times New Roman" w:eastAsia="宋体" w:hAnsi="Times New Roman" w:cs="Times New Roman"/>
          <w:szCs w:val="21"/>
          <w:lang w:bidi="ar"/>
        </w:rPr>
        <w:t>3312120180</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rPr>
        <w:t>学分</w:t>
      </w:r>
      <w:r>
        <w:rPr>
          <w:rFonts w:ascii="Times New Roman" w:eastAsia="黑体" w:hAnsi="Times New Roman" w:cs="Times New Roman"/>
        </w:rPr>
        <w:t>/</w:t>
      </w:r>
      <w:r>
        <w:rPr>
          <w:rFonts w:ascii="Times New Roman" w:eastAsia="黑体" w:hAnsi="Times New Roman" w:cs="Times New Roman"/>
        </w:rPr>
        <w:t>学时：</w:t>
      </w:r>
      <w:r>
        <w:rPr>
          <w:rFonts w:ascii="Times New Roman" w:hAnsi="Times New Roman" w:cs="Times New Roman"/>
          <w:color w:val="000000"/>
          <w:szCs w:val="21"/>
          <w:lang w:bidi="ar"/>
        </w:rPr>
        <w:t>4/64</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rPr>
        <w:t>适用专业：</w:t>
      </w:r>
      <w:r>
        <w:rPr>
          <w:rFonts w:ascii="Times New Roman" w:eastAsia="宋体" w:hAnsi="Times New Roman" w:cs="Times New Roman"/>
          <w:szCs w:val="21"/>
          <w:lang w:bidi="ar"/>
        </w:rPr>
        <w:t>法学</w:t>
      </w:r>
    </w:p>
    <w:p w:rsidR="000D4C9C" w:rsidRDefault="00C807B0">
      <w:pPr>
        <w:spacing w:line="360" w:lineRule="auto"/>
        <w:rPr>
          <w:rFonts w:ascii="Times New Roman" w:eastAsia="宋体" w:hAnsi="Times New Roman" w:cs="Times New Roman"/>
          <w:color w:val="000000"/>
          <w:kern w:val="0"/>
          <w:szCs w:val="21"/>
        </w:rPr>
      </w:pPr>
      <w:r>
        <w:rPr>
          <w:rFonts w:ascii="Times New Roman" w:eastAsia="黑体" w:hAnsi="Times New Roman" w:cs="Times New Roman"/>
          <w:szCs w:val="21"/>
          <w:lang w:bidi="ar"/>
        </w:rPr>
        <w:t>先修课程</w:t>
      </w:r>
      <w:r>
        <w:rPr>
          <w:rFonts w:ascii="Times New Roman" w:eastAsia="宋体" w:hAnsi="Times New Roman" w:cs="Times New Roman"/>
          <w:szCs w:val="21"/>
          <w:lang w:bidi="ar"/>
        </w:rPr>
        <w:t>：</w:t>
      </w:r>
      <w:r>
        <w:rPr>
          <w:rFonts w:ascii="Times New Roman" w:eastAsia="宋体" w:hAnsi="Times New Roman" w:cs="Times New Roman"/>
          <w:color w:val="000000"/>
          <w:kern w:val="0"/>
          <w:szCs w:val="21"/>
          <w:lang w:bidi="ar"/>
        </w:rPr>
        <w:t>宪法、民法总论</w:t>
      </w:r>
    </w:p>
    <w:p w:rsidR="000D4C9C" w:rsidRDefault="00C807B0">
      <w:pPr>
        <w:spacing w:line="360" w:lineRule="auto"/>
        <w:rPr>
          <w:rFonts w:ascii="Times New Roman" w:eastAsia="宋体" w:hAnsi="Times New Roman" w:cs="Times New Roman"/>
          <w:szCs w:val="21"/>
          <w:lang w:bidi="ar"/>
        </w:rPr>
      </w:pPr>
      <w:r>
        <w:rPr>
          <w:rFonts w:ascii="Times New Roman" w:eastAsia="黑体" w:hAnsi="Times New Roman" w:cs="Times New Roman"/>
          <w:szCs w:val="21"/>
          <w:lang w:bidi="ar"/>
        </w:rPr>
        <w:t>内容提要</w:t>
      </w:r>
      <w:r>
        <w:rPr>
          <w:rFonts w:ascii="Times New Roman" w:eastAsia="宋体" w:hAnsi="Times New Roman" w:cs="Times New Roman"/>
          <w:szCs w:val="21"/>
          <w:lang w:bidi="ar"/>
        </w:rPr>
        <w:t>：</w:t>
      </w:r>
    </w:p>
    <w:p w:rsidR="000D4C9C" w:rsidRDefault="00C807B0">
      <w:pPr>
        <w:spacing w:line="360" w:lineRule="auto"/>
        <w:ind w:firstLine="420"/>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民事诉讼法学是对民事诉讼立法与民事诉讼进行理论概括的科学，包括民事诉讼法学的基本理论、民事诉讼法的基本原则、民事诉讼的主管与管辖、民事诉讼参与人、第一审普通程序、简易程序、第二审程序、特别程序、审判监督程序、执行程序等。通过教学使学生掌握民事诉讼的基本理论和程序，结合案例教学使学生能理论联系实际，提高分析问题及解决问题的能力，为今后从事司法工作奠定基础。</w:t>
      </w:r>
    </w:p>
    <w:p w:rsidR="000D4C9C" w:rsidRDefault="000D4C9C">
      <w:pPr>
        <w:spacing w:line="360" w:lineRule="auto"/>
        <w:ind w:firstLine="420"/>
        <w:rPr>
          <w:rFonts w:ascii="Times New Roman" w:eastAsia="宋体" w:hAnsi="Times New Roman" w:cs="Times New Roman"/>
          <w:color w:val="000000"/>
          <w:kern w:val="0"/>
          <w:szCs w:val="21"/>
          <w:lang w:bidi="ar"/>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pacing w:line="360" w:lineRule="auto"/>
        <w:jc w:val="center"/>
        <w:rPr>
          <w:rFonts w:ascii="Times New Roman" w:eastAsia="黑体" w:hAnsi="Times New Roman" w:cs="Times New Roman"/>
          <w:sz w:val="28"/>
          <w:szCs w:val="28"/>
        </w:rPr>
      </w:pPr>
    </w:p>
    <w:p w:rsidR="000D4C9C" w:rsidRDefault="00C807B0">
      <w:pPr>
        <w:spacing w:line="360" w:lineRule="auto"/>
        <w:jc w:val="center"/>
        <w:rPr>
          <w:rFonts w:ascii="Times New Roman" w:eastAsia="黑体" w:hAnsi="Times New Roman" w:cs="Times New Roman"/>
          <w:b/>
          <w:bCs/>
        </w:rPr>
      </w:pPr>
      <w:r>
        <w:rPr>
          <w:rFonts w:ascii="Times New Roman" w:eastAsia="黑体" w:hAnsi="Times New Roman" w:cs="Times New Roman"/>
          <w:sz w:val="28"/>
          <w:szCs w:val="28"/>
        </w:rPr>
        <w:t>《经济法》课程简介</w:t>
      </w:r>
    </w:p>
    <w:p w:rsidR="000D4C9C" w:rsidRDefault="00C807B0">
      <w:pPr>
        <w:spacing w:beforeLines="50" w:before="156" w:line="360" w:lineRule="auto"/>
        <w:rPr>
          <w:rFonts w:ascii="Times New Roman" w:hAnsi="Times New Roman" w:cs="Times New Roman"/>
          <w:color w:val="000000"/>
          <w:szCs w:val="21"/>
        </w:rPr>
      </w:pPr>
      <w:r>
        <w:rPr>
          <w:rFonts w:ascii="Times New Roman" w:eastAsia="黑体" w:hAnsi="Times New Roman" w:cs="Times New Roman"/>
        </w:rPr>
        <w:t>课程名称：</w:t>
      </w:r>
      <w:r>
        <w:rPr>
          <w:rFonts w:ascii="Times New Roman" w:hAnsi="Times New Roman" w:cs="Times New Roman"/>
          <w:color w:val="000000"/>
          <w:szCs w:val="21"/>
        </w:rPr>
        <w:t>经济法</w:t>
      </w:r>
    </w:p>
    <w:p w:rsidR="000D4C9C" w:rsidRDefault="00C807B0">
      <w:pPr>
        <w:spacing w:line="360" w:lineRule="auto"/>
        <w:outlineLvl w:val="0"/>
        <w:rPr>
          <w:rFonts w:ascii="Times New Roman" w:hAnsi="Times New Roman" w:cs="Times New Roman"/>
          <w:color w:val="000000"/>
          <w:szCs w:val="21"/>
        </w:rPr>
      </w:pPr>
      <w:r>
        <w:rPr>
          <w:rFonts w:ascii="Times New Roman" w:hAnsi="Times New Roman" w:cs="Times New Roman"/>
          <w:color w:val="000000"/>
          <w:szCs w:val="21"/>
        </w:rPr>
        <w:t xml:space="preserve">          Economical Law</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rPr>
        <w:t>课程编号：</w:t>
      </w:r>
      <w:r w:rsidR="008163D2">
        <w:rPr>
          <w:rFonts w:ascii="Times New Roman" w:hAnsi="Times New Roman" w:cs="Times New Roman"/>
          <w:color w:val="000000"/>
          <w:szCs w:val="21"/>
        </w:rPr>
        <w:t>331212020</w:t>
      </w:r>
      <w:r w:rsidR="008163D2">
        <w:rPr>
          <w:rFonts w:ascii="Times New Roman" w:hAnsi="Times New Roman" w:cs="Times New Roman" w:hint="eastAsia"/>
          <w:color w:val="000000"/>
          <w:szCs w:val="21"/>
        </w:rPr>
        <w:t>1</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rPr>
        <w:t>学分</w:t>
      </w:r>
      <w:r>
        <w:rPr>
          <w:rFonts w:ascii="Times New Roman" w:eastAsia="黑体" w:hAnsi="Times New Roman" w:cs="Times New Roman"/>
        </w:rPr>
        <w:t>/</w:t>
      </w:r>
      <w:r>
        <w:rPr>
          <w:rFonts w:ascii="Times New Roman" w:eastAsia="黑体" w:hAnsi="Times New Roman" w:cs="Times New Roman"/>
        </w:rPr>
        <w:t>学时：</w:t>
      </w:r>
      <w:r>
        <w:rPr>
          <w:rFonts w:ascii="Times New Roman" w:hAnsi="Times New Roman" w:cs="Times New Roman"/>
          <w:color w:val="000000"/>
          <w:szCs w:val="21"/>
        </w:rPr>
        <w:t>3/48</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rPr>
        <w:t>适用专业：</w:t>
      </w:r>
      <w:r>
        <w:rPr>
          <w:rFonts w:ascii="Times New Roman" w:hAnsi="Times New Roman" w:cs="Times New Roman"/>
          <w:color w:val="000000"/>
          <w:szCs w:val="21"/>
        </w:rPr>
        <w:t>法学</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rPr>
        <w:t>先修课程：</w:t>
      </w:r>
      <w:r>
        <w:rPr>
          <w:rFonts w:ascii="Times New Roman" w:hAnsi="Times New Roman" w:cs="Times New Roman"/>
          <w:szCs w:val="21"/>
        </w:rPr>
        <w:t>民法总论、民事诉讼法、行政法</w:t>
      </w:r>
    </w:p>
    <w:p w:rsidR="000D4C9C" w:rsidRDefault="00C807B0">
      <w:pPr>
        <w:spacing w:line="360" w:lineRule="auto"/>
        <w:rPr>
          <w:rFonts w:ascii="Times New Roman" w:eastAsia="黑体" w:hAnsi="Times New Roman" w:cs="Times New Roman"/>
        </w:rPr>
      </w:pPr>
      <w:r>
        <w:rPr>
          <w:rFonts w:ascii="Times New Roman" w:eastAsia="黑体" w:hAnsi="Times New Roman" w:cs="Times New Roman"/>
        </w:rPr>
        <w:t>内容提要：</w:t>
      </w:r>
    </w:p>
    <w:p w:rsidR="000D4C9C" w:rsidRDefault="00C807B0">
      <w:pPr>
        <w:spacing w:line="360" w:lineRule="auto"/>
        <w:ind w:firstLine="420"/>
        <w:rPr>
          <w:rFonts w:ascii="Times New Roman" w:hAnsi="Times New Roman" w:cs="Times New Roman"/>
          <w:kern w:val="0"/>
          <w:szCs w:val="21"/>
        </w:rPr>
      </w:pPr>
      <w:r>
        <w:rPr>
          <w:rFonts w:ascii="Times New Roman" w:hAnsi="Times New Roman" w:cs="Times New Roman"/>
          <w:kern w:val="0"/>
          <w:szCs w:val="21"/>
        </w:rPr>
        <w:t>本课程主要讲述经济法学基本原理以及我国社会主义基本经济法律制度，培养学生正确分析、解决经济法律问题的能力。通过本课程的学习，学生将了解经济法产生的历史背景及其概念、调整对象、法律关系、法律体系、基本原则、立法宗旨、制定和实施等；了解宏观调控法律制度，重点掌握税收法律制度；了解市场规制基本法律制度，重点掌握反垄断法律制度、反不正当竞争法律制度、消费者权益保护法律制度、产品质量法律制度中的基本概念、基本制度。</w:t>
      </w:r>
    </w:p>
    <w:p w:rsidR="000D4C9C" w:rsidRDefault="000D4C9C">
      <w:pPr>
        <w:spacing w:line="360" w:lineRule="auto"/>
        <w:ind w:firstLine="420"/>
        <w:rPr>
          <w:rFonts w:ascii="Times New Roman" w:hAnsi="Times New Roman" w:cs="Times New Roman"/>
          <w:kern w:val="0"/>
          <w:szCs w:val="21"/>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C807B0">
      <w:pPr>
        <w:pStyle w:val="3"/>
        <w:spacing w:after="0" w:line="360" w:lineRule="auto"/>
        <w:jc w:val="center"/>
        <w:rPr>
          <w:rFonts w:ascii="Times New Roman" w:eastAsia="黑体" w:hAnsi="Times New Roman" w:cs="Times New Roman"/>
          <w:b w:val="0"/>
          <w:bCs w:val="0"/>
          <w:sz w:val="24"/>
        </w:rPr>
      </w:pPr>
      <w:r>
        <w:rPr>
          <w:rFonts w:ascii="Times New Roman" w:hAnsi="Times New Roman" w:cs="Times New Roman"/>
        </w:rPr>
        <w:tab/>
      </w:r>
      <w:bookmarkStart w:id="0" w:name="_Toc344890042"/>
      <w:r>
        <w:rPr>
          <w:rFonts w:ascii="Times New Roman" w:eastAsia="黑体" w:hAnsi="Times New Roman" w:cs="Times New Roman"/>
          <w:b w:val="0"/>
          <w:bCs w:val="0"/>
          <w:sz w:val="28"/>
          <w:szCs w:val="28"/>
        </w:rPr>
        <w:t>《刑事诉讼法》课程简介</w:t>
      </w:r>
      <w:bookmarkEnd w:id="0"/>
    </w:p>
    <w:p w:rsidR="000D4C9C" w:rsidRDefault="00C807B0">
      <w:pPr>
        <w:spacing w:line="360" w:lineRule="auto"/>
        <w:rPr>
          <w:rFonts w:ascii="Times New Roman" w:eastAsia="黑体" w:hAnsi="Times New Roman" w:cs="Times New Roman"/>
          <w:szCs w:val="21"/>
        </w:rPr>
      </w:pPr>
      <w:r>
        <w:rPr>
          <w:rFonts w:ascii="黑体" w:eastAsia="黑体" w:hAnsi="黑体" w:cs="黑体" w:hint="eastAsia"/>
          <w:kern w:val="0"/>
          <w:szCs w:val="21"/>
        </w:rPr>
        <w:t>课程名称：</w:t>
      </w:r>
      <w:r>
        <w:rPr>
          <w:rFonts w:ascii="Times New Roman" w:eastAsia="宋体" w:hAnsi="Times New Roman" w:cs="Times New Roman"/>
          <w:szCs w:val="21"/>
        </w:rPr>
        <w:t>刑事诉讼法</w:t>
      </w:r>
    </w:p>
    <w:p w:rsidR="000D4C9C" w:rsidRDefault="00C807B0">
      <w:pPr>
        <w:spacing w:line="360" w:lineRule="auto"/>
        <w:rPr>
          <w:rFonts w:ascii="Times New Roman" w:eastAsia="黑体" w:hAnsi="Times New Roman" w:cs="Times New Roman"/>
          <w:szCs w:val="21"/>
        </w:rPr>
      </w:pPr>
      <w:r>
        <w:rPr>
          <w:rFonts w:ascii="Times New Roman" w:eastAsia="黑体" w:hAnsi="Times New Roman" w:cs="Times New Roman"/>
          <w:szCs w:val="21"/>
        </w:rPr>
        <w:t xml:space="preserve">          Criminal Procedure Law</w:t>
      </w:r>
    </w:p>
    <w:p w:rsidR="000D4C9C" w:rsidRDefault="00C807B0">
      <w:pPr>
        <w:spacing w:line="360" w:lineRule="auto"/>
        <w:rPr>
          <w:rFonts w:ascii="Times New Roman" w:eastAsia="黑体" w:hAnsi="Times New Roman" w:cs="Times New Roman"/>
          <w:szCs w:val="21"/>
        </w:rPr>
      </w:pPr>
      <w:r>
        <w:rPr>
          <w:rFonts w:ascii="黑体" w:eastAsia="黑体" w:hAnsi="黑体" w:cs="黑体" w:hint="eastAsia"/>
          <w:kern w:val="0"/>
          <w:szCs w:val="21"/>
        </w:rPr>
        <w:t>课程编号：</w:t>
      </w:r>
      <w:r>
        <w:rPr>
          <w:rFonts w:ascii="Times New Roman" w:eastAsia="宋体" w:hAnsi="Times New Roman" w:cs="Times New Roman"/>
          <w:szCs w:val="21"/>
        </w:rPr>
        <w:t>3312120210</w:t>
      </w:r>
    </w:p>
    <w:p w:rsidR="000D4C9C" w:rsidRDefault="00C807B0">
      <w:pPr>
        <w:spacing w:line="360" w:lineRule="auto"/>
        <w:rPr>
          <w:rFonts w:ascii="Times New Roman" w:eastAsia="黑体" w:hAnsi="Times New Roman" w:cs="Times New Roman"/>
          <w:szCs w:val="21"/>
        </w:rPr>
      </w:pPr>
      <w:r>
        <w:rPr>
          <w:rFonts w:ascii="黑体" w:eastAsia="黑体" w:hAnsi="黑体" w:cs="黑体" w:hint="eastAsia"/>
          <w:kern w:val="0"/>
          <w:szCs w:val="21"/>
        </w:rPr>
        <w:t>学分/学时</w:t>
      </w:r>
      <w:r>
        <w:rPr>
          <w:rFonts w:ascii="Times New Roman" w:hAnsi="Times New Roman" w:cs="Times New Roman"/>
          <w:kern w:val="0"/>
          <w:szCs w:val="21"/>
        </w:rPr>
        <w:t>：</w:t>
      </w:r>
      <w:r>
        <w:rPr>
          <w:rFonts w:ascii="Times New Roman" w:eastAsia="宋体" w:hAnsi="Times New Roman" w:cs="Times New Roman"/>
          <w:szCs w:val="21"/>
        </w:rPr>
        <w:t>3/48</w:t>
      </w:r>
    </w:p>
    <w:p w:rsidR="000D4C9C" w:rsidRDefault="00C807B0">
      <w:pPr>
        <w:spacing w:line="360" w:lineRule="auto"/>
        <w:rPr>
          <w:rFonts w:ascii="Times New Roman" w:eastAsia="黑体" w:hAnsi="Times New Roman" w:cs="Times New Roman"/>
          <w:szCs w:val="21"/>
        </w:rPr>
      </w:pPr>
      <w:r>
        <w:rPr>
          <w:rFonts w:ascii="黑体" w:eastAsia="黑体" w:hAnsi="黑体" w:cs="黑体" w:hint="eastAsia"/>
          <w:kern w:val="0"/>
          <w:szCs w:val="21"/>
        </w:rPr>
        <w:t>适用专业</w:t>
      </w:r>
      <w:r>
        <w:rPr>
          <w:rFonts w:ascii="Times New Roman" w:hAnsi="Times New Roman" w:cs="Times New Roman"/>
          <w:kern w:val="0"/>
          <w:szCs w:val="21"/>
        </w:rPr>
        <w:t>：</w:t>
      </w:r>
      <w:r>
        <w:rPr>
          <w:rFonts w:ascii="Times New Roman" w:eastAsia="宋体" w:hAnsi="Times New Roman" w:cs="Times New Roman"/>
          <w:szCs w:val="21"/>
        </w:rPr>
        <w:t>法学</w:t>
      </w:r>
    </w:p>
    <w:p w:rsidR="000D4C9C" w:rsidRDefault="00C807B0">
      <w:pPr>
        <w:spacing w:line="360" w:lineRule="auto"/>
        <w:rPr>
          <w:rFonts w:ascii="Times New Roman" w:eastAsia="黑体" w:hAnsi="Times New Roman" w:cs="Times New Roman"/>
          <w:szCs w:val="21"/>
        </w:rPr>
      </w:pPr>
      <w:r>
        <w:rPr>
          <w:rFonts w:ascii="黑体" w:eastAsia="黑体" w:hAnsi="黑体" w:cs="黑体" w:hint="eastAsia"/>
          <w:kern w:val="0"/>
          <w:szCs w:val="21"/>
        </w:rPr>
        <w:t>先修课程</w:t>
      </w:r>
      <w:r>
        <w:rPr>
          <w:rFonts w:ascii="Times New Roman" w:hAnsi="Times New Roman" w:cs="Times New Roman"/>
          <w:kern w:val="0"/>
          <w:szCs w:val="21"/>
        </w:rPr>
        <w:t>：</w:t>
      </w:r>
      <w:r>
        <w:rPr>
          <w:rFonts w:ascii="Times New Roman" w:eastAsia="宋体" w:hAnsi="Times New Roman" w:cs="Times New Roman"/>
          <w:szCs w:val="21"/>
        </w:rPr>
        <w:t>刑法</w:t>
      </w:r>
    </w:p>
    <w:p w:rsidR="000D4C9C" w:rsidRDefault="00C807B0">
      <w:pPr>
        <w:spacing w:line="360" w:lineRule="auto"/>
        <w:rPr>
          <w:rFonts w:ascii="Times New Roman" w:eastAsia="黑体" w:hAnsi="Times New Roman" w:cs="Times New Roman"/>
          <w:szCs w:val="21"/>
        </w:rPr>
      </w:pPr>
      <w:r>
        <w:rPr>
          <w:rFonts w:ascii="黑体" w:eastAsia="黑体" w:hAnsi="黑体" w:cs="黑体" w:hint="eastAsia"/>
          <w:bCs/>
        </w:rPr>
        <w:t>内容提要</w:t>
      </w:r>
      <w:r>
        <w:rPr>
          <w:rFonts w:ascii="Times New Roman" w:eastAsia="黑体" w:hAnsi="Times New Roman" w:cs="Times New Roman"/>
          <w:szCs w:val="21"/>
        </w:rPr>
        <w:t>：</w:t>
      </w:r>
    </w:p>
    <w:p w:rsidR="000D4C9C" w:rsidRDefault="00C807B0">
      <w:pPr>
        <w:snapToGrid w:val="0"/>
        <w:spacing w:line="360" w:lineRule="auto"/>
        <w:ind w:firstLine="420"/>
        <w:rPr>
          <w:rFonts w:ascii="Times New Roman" w:eastAsia="黑体" w:hAnsi="Times New Roman" w:cs="Times New Roman"/>
        </w:rPr>
      </w:pPr>
      <w:r>
        <w:rPr>
          <w:rFonts w:ascii="Times New Roman" w:hAnsi="Times New Roman" w:cs="Times New Roman"/>
          <w:bCs/>
        </w:rPr>
        <w:t>刑事诉讼法是规范刑事诉讼活动的基本法律，同时也是实践性非常强的一门学科</w:t>
      </w:r>
      <w:r>
        <w:rPr>
          <w:rFonts w:ascii="Times New Roman" w:hAnsi="Times New Roman" w:cs="Times New Roman"/>
        </w:rPr>
        <w:t>。本课程的主要特点是以现行刑事诉讼法及有关司法解释为根据，系统讲述我国刑事诉讼制度，即阐述刑事诉讼的基本理论，同时又密切联系法律实践，并注意与联合国人权公约中的刑事司法准则相协调。这门课程主要内容包括：刑事诉讼的概念、历史发展、刑事诉讼的任务、基本理念、基本原则、专门机关、当事人和其他诉讼参与人、管辖制度、回避制度、证据制度、强制措施、刑事诉讼立案、侦查、起诉、审判、执行程序、死刑复核、审判监督、未成年人案件的诉讼程序以及司法协助制度、刑事</w:t>
      </w:r>
      <w:r>
        <w:rPr>
          <w:rFonts w:ascii="Times New Roman" w:hAnsi="Times New Roman" w:cs="Times New Roman"/>
        </w:rPr>
        <w:lastRenderedPageBreak/>
        <w:t>赔偿制度和国际公约与我国刑事诉讼等内容。</w:t>
      </w:r>
    </w:p>
    <w:p w:rsidR="000D4C9C" w:rsidRDefault="000D4C9C">
      <w:pPr>
        <w:spacing w:line="360" w:lineRule="auto"/>
        <w:rPr>
          <w:rFonts w:ascii="Times New Roman" w:hAnsi="Times New Roman" w:cs="Times New Roman"/>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pacing w:line="360" w:lineRule="auto"/>
        <w:jc w:val="center"/>
        <w:rPr>
          <w:rFonts w:ascii="黑体" w:eastAsia="黑体" w:hAnsi="黑体" w:cs="黑体"/>
          <w:color w:val="000000"/>
          <w:sz w:val="28"/>
          <w:szCs w:val="28"/>
        </w:rPr>
      </w:pPr>
    </w:p>
    <w:p w:rsidR="000D4C9C" w:rsidRDefault="00C807B0">
      <w:pPr>
        <w:spacing w:line="360" w:lineRule="auto"/>
        <w:jc w:val="center"/>
        <w:rPr>
          <w:rFonts w:ascii="Times New Roman" w:hAnsi="Times New Roman" w:cs="Times New Roman"/>
          <w:color w:val="000000"/>
        </w:rPr>
      </w:pPr>
      <w:r>
        <w:rPr>
          <w:rFonts w:ascii="黑体" w:eastAsia="黑体" w:hAnsi="黑体" w:cs="黑体" w:hint="eastAsia"/>
          <w:color w:val="000000"/>
          <w:sz w:val="28"/>
          <w:szCs w:val="28"/>
        </w:rPr>
        <w:t>《行政法与行政诉讼法》课程简介</w:t>
      </w:r>
    </w:p>
    <w:p w:rsidR="000D4C9C" w:rsidRDefault="00C807B0">
      <w:pPr>
        <w:spacing w:line="360" w:lineRule="auto"/>
        <w:rPr>
          <w:rFonts w:ascii="Times New Roman" w:hAnsi="Times New Roman" w:cs="Times New Roman"/>
          <w:color w:val="000000"/>
        </w:rPr>
      </w:pPr>
      <w:r>
        <w:rPr>
          <w:rFonts w:ascii="黑体" w:eastAsia="黑体" w:hAnsi="黑体" w:cs="黑体"/>
          <w:bCs/>
        </w:rPr>
        <w:t>课程名称</w:t>
      </w:r>
      <w:r>
        <w:rPr>
          <w:rFonts w:ascii="Times New Roman" w:eastAsia="黑体" w:hAnsi="Times New Roman" w:cs="Times New Roman"/>
          <w:color w:val="000000"/>
        </w:rPr>
        <w:t>：</w:t>
      </w:r>
      <w:r>
        <w:rPr>
          <w:rFonts w:ascii="Times New Roman" w:hAnsi="Times New Roman" w:cs="Times New Roman"/>
          <w:color w:val="000000"/>
        </w:rPr>
        <w:t>行政法与行政诉讼法</w:t>
      </w:r>
    </w:p>
    <w:p w:rsidR="000D4C9C" w:rsidRDefault="00C807B0">
      <w:pPr>
        <w:spacing w:line="360" w:lineRule="auto"/>
        <w:rPr>
          <w:rFonts w:ascii="Times New Roman" w:hAnsi="Times New Roman" w:cs="Times New Roman"/>
          <w:color w:val="000000"/>
        </w:rPr>
      </w:pPr>
      <w:r>
        <w:rPr>
          <w:rFonts w:ascii="Times New Roman" w:hAnsi="Times New Roman" w:cs="Times New Roman"/>
          <w:color w:val="000000"/>
        </w:rPr>
        <w:t xml:space="preserve">          Administrative Law and Administrative Litigation Law</w:t>
      </w:r>
    </w:p>
    <w:p w:rsidR="000D4C9C" w:rsidRDefault="00C807B0">
      <w:pPr>
        <w:spacing w:line="360" w:lineRule="auto"/>
        <w:rPr>
          <w:rFonts w:ascii="Times New Roman" w:hAnsi="Times New Roman" w:cs="Times New Roman"/>
          <w:color w:val="000000"/>
        </w:rPr>
      </w:pPr>
      <w:r>
        <w:rPr>
          <w:rFonts w:ascii="黑体" w:eastAsia="黑体" w:hAnsi="黑体" w:cs="黑体"/>
          <w:bCs/>
        </w:rPr>
        <w:t>课程编号：</w:t>
      </w:r>
      <w:r>
        <w:rPr>
          <w:rFonts w:ascii="Times New Roman" w:hAnsi="Times New Roman" w:cs="Times New Roman"/>
          <w:color w:val="000000"/>
        </w:rPr>
        <w:t>3312120260</w:t>
      </w:r>
    </w:p>
    <w:p w:rsidR="000D4C9C" w:rsidRDefault="00C807B0">
      <w:pPr>
        <w:spacing w:line="360" w:lineRule="auto"/>
        <w:rPr>
          <w:rFonts w:ascii="Times New Roman" w:hAnsi="Times New Roman" w:cs="Times New Roman"/>
          <w:color w:val="000000"/>
        </w:rPr>
      </w:pPr>
      <w:r>
        <w:rPr>
          <w:rFonts w:ascii="黑体" w:eastAsia="黑体" w:hAnsi="黑体" w:cs="黑体"/>
          <w:bCs/>
        </w:rPr>
        <w:t>学分/学时</w:t>
      </w:r>
      <w:r>
        <w:rPr>
          <w:rFonts w:ascii="Times New Roman" w:hAnsi="Times New Roman" w:cs="Times New Roman"/>
          <w:color w:val="000000"/>
        </w:rPr>
        <w:t>：</w:t>
      </w:r>
      <w:r>
        <w:rPr>
          <w:rFonts w:ascii="Times New Roman" w:hAnsi="Times New Roman" w:cs="Times New Roman"/>
          <w:color w:val="000000"/>
        </w:rPr>
        <w:t>4/64</w:t>
      </w:r>
    </w:p>
    <w:p w:rsidR="000D4C9C" w:rsidRDefault="00C807B0">
      <w:pPr>
        <w:spacing w:line="360" w:lineRule="auto"/>
        <w:rPr>
          <w:rFonts w:ascii="Times New Roman" w:hAnsi="Times New Roman" w:cs="Times New Roman"/>
          <w:color w:val="000000"/>
        </w:rPr>
      </w:pPr>
      <w:r>
        <w:rPr>
          <w:rFonts w:ascii="黑体" w:eastAsia="黑体" w:hAnsi="黑体" w:cs="黑体"/>
          <w:bCs/>
        </w:rPr>
        <w:t>适用专业：</w:t>
      </w:r>
      <w:r>
        <w:rPr>
          <w:rFonts w:ascii="Times New Roman" w:hAnsi="Times New Roman" w:cs="Times New Roman"/>
          <w:color w:val="000000"/>
        </w:rPr>
        <w:t>法学专业</w:t>
      </w:r>
    </w:p>
    <w:p w:rsidR="000D4C9C" w:rsidRDefault="00C807B0">
      <w:pPr>
        <w:spacing w:line="360" w:lineRule="auto"/>
        <w:rPr>
          <w:rFonts w:ascii="Times New Roman" w:hAnsi="Times New Roman" w:cs="Times New Roman"/>
          <w:color w:val="000000"/>
        </w:rPr>
      </w:pPr>
      <w:r>
        <w:rPr>
          <w:rFonts w:ascii="黑体" w:eastAsia="黑体" w:hAnsi="黑体" w:cs="黑体"/>
          <w:bCs/>
        </w:rPr>
        <w:t>先修课程：</w:t>
      </w:r>
      <w:r>
        <w:rPr>
          <w:rFonts w:ascii="Times New Roman" w:hAnsi="Times New Roman" w:cs="Times New Roman"/>
          <w:color w:val="000000"/>
        </w:rPr>
        <w:t>宪法学、刑法学、民法学、刑事诉讼法、民事诉讼法</w:t>
      </w:r>
    </w:p>
    <w:p w:rsidR="000D4C9C" w:rsidRDefault="00C807B0">
      <w:pPr>
        <w:spacing w:line="360" w:lineRule="auto"/>
        <w:rPr>
          <w:rFonts w:ascii="黑体" w:eastAsia="黑体" w:hAnsi="黑体" w:cs="黑体"/>
          <w:bCs/>
        </w:rPr>
      </w:pPr>
      <w:r>
        <w:rPr>
          <w:rFonts w:ascii="黑体" w:eastAsia="黑体" w:hAnsi="黑体" w:cs="黑体"/>
          <w:bCs/>
        </w:rPr>
        <w:t>内容提要：</w:t>
      </w:r>
    </w:p>
    <w:p w:rsidR="000D4C9C" w:rsidRDefault="00C807B0">
      <w:pPr>
        <w:spacing w:line="360" w:lineRule="auto"/>
        <w:ind w:firstLine="420"/>
        <w:rPr>
          <w:rFonts w:ascii="Times New Roman" w:hAnsi="Times New Roman" w:cs="Times New Roman"/>
          <w:color w:val="000000"/>
        </w:rPr>
      </w:pPr>
      <w:r>
        <w:rPr>
          <w:rFonts w:ascii="Times New Roman" w:hAnsi="Times New Roman" w:cs="Times New Roman"/>
          <w:color w:val="000000"/>
        </w:rPr>
        <w:t>本课程全面、系统、深入地阐释、讲授行政法与行政诉讼法的基本理论和基本知识，其涉及的范围主要包括行政法的一般原理和原则；行政法主体的一般理论和行政主体的指责、职权、管理手段以及行政相对人的权利和义务；行政行为的一般理论和行政行为的性质、特征、构成要件、合法要件和具体种类及其运作程序；行政救济的一般理论以及行政复议、行政诉讼和行政赔偿等项问题。</w:t>
      </w:r>
    </w:p>
    <w:p w:rsidR="000D4C9C" w:rsidRDefault="000D4C9C">
      <w:pPr>
        <w:spacing w:line="360" w:lineRule="auto"/>
        <w:ind w:firstLine="420"/>
        <w:rPr>
          <w:rFonts w:ascii="Times New Roman" w:hAnsi="Times New Roman" w:cs="Times New Roman"/>
          <w:color w:val="000000"/>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pacing w:line="360" w:lineRule="auto"/>
        <w:rPr>
          <w:rFonts w:ascii="Times New Roman" w:hAnsi="Times New Roman" w:cs="Times New Roman"/>
          <w:color w:val="000000"/>
        </w:rPr>
      </w:pPr>
    </w:p>
    <w:p w:rsidR="000D4C9C" w:rsidRDefault="00C807B0">
      <w:pPr>
        <w:spacing w:line="360" w:lineRule="auto"/>
        <w:jc w:val="center"/>
        <w:rPr>
          <w:rFonts w:ascii="Times New Roman" w:hAnsi="Times New Roman" w:cs="Times New Roman"/>
          <w:color w:val="000000"/>
        </w:rPr>
      </w:pPr>
      <w:r>
        <w:rPr>
          <w:rFonts w:ascii="黑体" w:eastAsia="黑体" w:hAnsi="黑体" w:cs="黑体" w:hint="eastAsia"/>
          <w:color w:val="000000"/>
          <w:sz w:val="28"/>
          <w:szCs w:val="28"/>
        </w:rPr>
        <w:t>《国际私法》课程简介</w:t>
      </w:r>
    </w:p>
    <w:p w:rsidR="000D4C9C" w:rsidRDefault="00C807B0">
      <w:pPr>
        <w:spacing w:line="360" w:lineRule="auto"/>
        <w:rPr>
          <w:rFonts w:ascii="Times New Roman" w:hAnsi="Times New Roman" w:cs="Times New Roman"/>
          <w:color w:val="000000"/>
        </w:rPr>
      </w:pPr>
      <w:r>
        <w:rPr>
          <w:rFonts w:ascii="黑体" w:eastAsia="黑体" w:hAnsi="黑体" w:cs="黑体" w:hint="eastAsia"/>
          <w:color w:val="000000"/>
        </w:rPr>
        <w:t>课程名称</w:t>
      </w:r>
      <w:r>
        <w:rPr>
          <w:rFonts w:ascii="Times New Roman" w:hAnsi="Times New Roman" w:cs="Times New Roman"/>
          <w:color w:val="000000"/>
        </w:rPr>
        <w:t>：国际私法</w:t>
      </w:r>
    </w:p>
    <w:p w:rsidR="000D4C9C" w:rsidRDefault="00C807B0">
      <w:pPr>
        <w:spacing w:line="360" w:lineRule="auto"/>
        <w:rPr>
          <w:rFonts w:ascii="Times New Roman" w:hAnsi="Times New Roman" w:cs="Times New Roman"/>
          <w:color w:val="000000"/>
        </w:rPr>
      </w:pPr>
      <w:r>
        <w:rPr>
          <w:rFonts w:ascii="Times New Roman" w:hAnsi="Times New Roman" w:cs="Times New Roman"/>
          <w:color w:val="000000"/>
        </w:rPr>
        <w:t xml:space="preserve">          Private International Law</w:t>
      </w:r>
    </w:p>
    <w:p w:rsidR="000D4C9C" w:rsidRDefault="00C807B0">
      <w:pPr>
        <w:spacing w:line="360" w:lineRule="auto"/>
        <w:rPr>
          <w:rFonts w:ascii="Times New Roman" w:hAnsi="Times New Roman" w:cs="Times New Roman"/>
          <w:color w:val="000000"/>
        </w:rPr>
      </w:pPr>
      <w:r>
        <w:rPr>
          <w:rFonts w:ascii="黑体" w:eastAsia="黑体" w:hAnsi="黑体" w:cs="黑体" w:hint="eastAsia"/>
          <w:color w:val="000000"/>
        </w:rPr>
        <w:t>课程编号</w:t>
      </w:r>
      <w:r>
        <w:rPr>
          <w:rFonts w:ascii="黑体" w:eastAsia="黑体" w:hAnsi="黑体" w:cs="黑体"/>
          <w:color w:val="000000"/>
        </w:rPr>
        <w:t>：</w:t>
      </w:r>
      <w:r>
        <w:rPr>
          <w:rFonts w:ascii="Times New Roman" w:hAnsi="Times New Roman" w:cs="Times New Roman"/>
          <w:color w:val="000000"/>
        </w:rPr>
        <w:t>3312120270</w:t>
      </w:r>
    </w:p>
    <w:p w:rsidR="000D4C9C" w:rsidRDefault="00C807B0">
      <w:pPr>
        <w:spacing w:line="360" w:lineRule="auto"/>
        <w:rPr>
          <w:rFonts w:ascii="Times New Roman" w:hAnsi="Times New Roman" w:cs="Times New Roman"/>
          <w:color w:val="000000"/>
        </w:rPr>
      </w:pPr>
      <w:r>
        <w:rPr>
          <w:rFonts w:ascii="黑体" w:eastAsia="黑体" w:hAnsi="黑体" w:cs="黑体"/>
          <w:color w:val="000000"/>
        </w:rPr>
        <w:t>学分/学时</w:t>
      </w:r>
      <w:r>
        <w:rPr>
          <w:rFonts w:ascii="Times New Roman" w:hAnsi="Times New Roman" w:cs="Times New Roman"/>
          <w:b/>
          <w:bCs/>
          <w:color w:val="000000"/>
        </w:rPr>
        <w:t>：</w:t>
      </w:r>
      <w:r>
        <w:rPr>
          <w:rFonts w:ascii="Times New Roman" w:hAnsi="Times New Roman" w:cs="Times New Roman"/>
          <w:color w:val="000000"/>
        </w:rPr>
        <w:t>4/64</w:t>
      </w:r>
    </w:p>
    <w:p w:rsidR="000D4C9C" w:rsidRDefault="00C807B0">
      <w:pPr>
        <w:spacing w:line="360" w:lineRule="auto"/>
        <w:rPr>
          <w:rFonts w:ascii="Times New Roman" w:hAnsi="Times New Roman" w:cs="Times New Roman"/>
          <w:color w:val="000000"/>
        </w:rPr>
      </w:pPr>
      <w:r>
        <w:rPr>
          <w:rFonts w:ascii="黑体" w:eastAsia="黑体" w:hAnsi="黑体" w:cs="黑体" w:hint="eastAsia"/>
          <w:color w:val="000000"/>
        </w:rPr>
        <w:t>适用专业：</w:t>
      </w:r>
      <w:r>
        <w:rPr>
          <w:rFonts w:ascii="Times New Roman" w:hAnsi="Times New Roman" w:cs="Times New Roman"/>
          <w:color w:val="000000"/>
        </w:rPr>
        <w:t>法学</w:t>
      </w:r>
    </w:p>
    <w:p w:rsidR="000D4C9C" w:rsidRDefault="00C807B0">
      <w:pPr>
        <w:spacing w:line="360" w:lineRule="auto"/>
        <w:rPr>
          <w:rFonts w:ascii="Times New Roman" w:hAnsi="Times New Roman" w:cs="Times New Roman"/>
          <w:color w:val="000000"/>
        </w:rPr>
      </w:pPr>
      <w:r>
        <w:rPr>
          <w:rFonts w:ascii="黑体" w:eastAsia="黑体" w:hAnsi="黑体" w:cs="黑体"/>
          <w:color w:val="000000"/>
        </w:rPr>
        <w:t>先修课程：</w:t>
      </w:r>
      <w:r>
        <w:rPr>
          <w:rFonts w:ascii="Times New Roman" w:hAnsi="Times New Roman" w:cs="Times New Roman"/>
          <w:color w:val="000000"/>
        </w:rPr>
        <w:t>民法总论、物权法、债权法、民事诉讼法、侵权责任法、国际法学</w:t>
      </w:r>
    </w:p>
    <w:p w:rsidR="000D4C9C" w:rsidRDefault="00C807B0">
      <w:pPr>
        <w:spacing w:line="360" w:lineRule="auto"/>
        <w:rPr>
          <w:rFonts w:ascii="黑体" w:eastAsia="黑体" w:hAnsi="黑体" w:cs="黑体"/>
          <w:color w:val="000000"/>
        </w:rPr>
      </w:pPr>
      <w:r>
        <w:rPr>
          <w:rFonts w:ascii="黑体" w:eastAsia="黑体" w:hAnsi="黑体" w:cs="黑体" w:hint="eastAsia"/>
          <w:color w:val="000000"/>
        </w:rPr>
        <w:t>内容提要：</w:t>
      </w:r>
    </w:p>
    <w:p w:rsidR="000D4C9C" w:rsidRDefault="00C807B0">
      <w:pPr>
        <w:spacing w:line="360" w:lineRule="auto"/>
        <w:ind w:firstLine="420"/>
        <w:rPr>
          <w:rFonts w:ascii="Times New Roman" w:hAnsi="Times New Roman" w:cs="Times New Roman"/>
          <w:color w:val="000000"/>
        </w:rPr>
      </w:pPr>
      <w:r>
        <w:rPr>
          <w:rFonts w:ascii="Times New Roman" w:hAnsi="Times New Roman" w:cs="Times New Roman"/>
          <w:color w:val="000000"/>
        </w:rPr>
        <w:t>国际私法是法学专业的核心课程之一。本课程以调整国际民商事法律关系的法律部门</w:t>
      </w:r>
      <w:r>
        <w:rPr>
          <w:rFonts w:ascii="Times New Roman" w:hAnsi="Times New Roman" w:cs="Times New Roman"/>
          <w:color w:val="000000"/>
        </w:rPr>
        <w:t>——</w:t>
      </w:r>
      <w:r>
        <w:rPr>
          <w:rFonts w:ascii="Times New Roman" w:hAnsi="Times New Roman" w:cs="Times New Roman"/>
          <w:color w:val="000000"/>
        </w:rPr>
        <w:t>国际私法为研究对象，在体系上分为总论、冲突法、程序法三部分。总论部分主要阐述国际私法的概念、渊源、历史、国际私法关系的主体等内容。冲突法部分在介绍法律冲突、冲突规范、准据法的确定、</w:t>
      </w:r>
      <w:r>
        <w:rPr>
          <w:rFonts w:ascii="Times New Roman" w:hAnsi="Times New Roman" w:cs="Times New Roman"/>
          <w:color w:val="000000"/>
        </w:rPr>
        <w:lastRenderedPageBreak/>
        <w:t>冲突法的一般问题的基础上，对各种涉外民商事法律关系的法律适用问题进行详细论述，并对区际冲突法的问题予以讨论。程序法部分探讨国际民商事争议的解决方式，包括国际民事诉讼法和国际商事仲裁法。</w:t>
      </w:r>
    </w:p>
    <w:p w:rsidR="000D4C9C" w:rsidRDefault="000D4C9C">
      <w:pPr>
        <w:spacing w:line="360" w:lineRule="auto"/>
        <w:ind w:firstLine="420"/>
        <w:rPr>
          <w:rFonts w:ascii="Times New Roman" w:hAnsi="Times New Roman" w:cs="Times New Roman"/>
          <w:color w:val="000000"/>
        </w:rPr>
      </w:pPr>
    </w:p>
    <w:p w:rsidR="000D4C9C" w:rsidRDefault="00C807B0">
      <w:pPr>
        <w:snapToGrid w:val="0"/>
        <w:spacing w:line="360" w:lineRule="auto"/>
        <w:rPr>
          <w:rFonts w:ascii="黑体" w:eastAsia="黑体" w:hAnsi="黑体" w:cs="黑体"/>
          <w:color w:val="000000"/>
          <w:sz w:val="28"/>
          <w:szCs w:val="28"/>
        </w:rPr>
      </w:pPr>
      <w:r>
        <w:rPr>
          <w:rFonts w:ascii="宋体" w:hAnsi="宋体" w:hint="eastAsia"/>
          <w:color w:val="000000"/>
        </w:rPr>
        <w:t>——————————————————————————————————————————</w:t>
      </w:r>
    </w:p>
    <w:p w:rsidR="000D4C9C" w:rsidRDefault="00C807B0">
      <w:pPr>
        <w:spacing w:line="360" w:lineRule="auto"/>
        <w:jc w:val="center"/>
        <w:rPr>
          <w:rFonts w:ascii="黑体" w:eastAsia="黑体" w:hAnsi="黑体" w:cs="黑体"/>
          <w:color w:val="000000"/>
          <w:sz w:val="28"/>
          <w:szCs w:val="28"/>
        </w:rPr>
      </w:pPr>
      <w:r>
        <w:rPr>
          <w:rFonts w:ascii="黑体" w:eastAsia="黑体" w:hAnsi="黑体" w:cs="黑体" w:hint="eastAsia"/>
          <w:color w:val="000000"/>
          <w:sz w:val="28"/>
          <w:szCs w:val="28"/>
        </w:rPr>
        <w:t>《环境</w:t>
      </w:r>
      <w:r w:rsidR="00AC5D0D">
        <w:rPr>
          <w:rFonts w:ascii="黑体" w:eastAsia="黑体" w:hAnsi="黑体" w:cs="黑体" w:hint="eastAsia"/>
          <w:color w:val="000000"/>
          <w:sz w:val="28"/>
          <w:szCs w:val="28"/>
        </w:rPr>
        <w:t>法</w:t>
      </w:r>
      <w:r>
        <w:rPr>
          <w:rFonts w:ascii="黑体" w:eastAsia="黑体" w:hAnsi="黑体" w:cs="黑体" w:hint="eastAsia"/>
          <w:color w:val="000000"/>
          <w:sz w:val="28"/>
          <w:szCs w:val="28"/>
        </w:rPr>
        <w:t>与资源保障法》课程简介</w:t>
      </w:r>
    </w:p>
    <w:p w:rsidR="000D4C9C" w:rsidRDefault="00C807B0">
      <w:pPr>
        <w:spacing w:line="360" w:lineRule="auto"/>
        <w:rPr>
          <w:rFonts w:ascii="Times New Roman" w:hAnsi="Times New Roman" w:cs="Times New Roman"/>
          <w:color w:val="000000"/>
        </w:rPr>
      </w:pPr>
      <w:r>
        <w:rPr>
          <w:rFonts w:ascii="黑体" w:eastAsia="黑体" w:hAnsi="黑体" w:cs="黑体" w:hint="eastAsia"/>
          <w:color w:val="000000"/>
        </w:rPr>
        <w:t>课程名称：</w:t>
      </w:r>
      <w:r>
        <w:rPr>
          <w:rFonts w:ascii="Times New Roman" w:hAnsi="Times New Roman" w:cs="Times New Roman"/>
          <w:color w:val="000000"/>
        </w:rPr>
        <w:t>环境</w:t>
      </w:r>
      <w:r w:rsidR="00AC5D0D">
        <w:rPr>
          <w:rFonts w:ascii="Times New Roman" w:hAnsi="Times New Roman" w:cs="Times New Roman" w:hint="eastAsia"/>
          <w:color w:val="000000"/>
        </w:rPr>
        <w:t>法</w:t>
      </w:r>
      <w:r>
        <w:rPr>
          <w:rFonts w:ascii="Times New Roman" w:hAnsi="Times New Roman" w:cs="Times New Roman"/>
          <w:color w:val="000000"/>
        </w:rPr>
        <w:t>与资源保障法</w:t>
      </w:r>
    </w:p>
    <w:p w:rsidR="000D4C9C" w:rsidRDefault="00C807B0">
      <w:pPr>
        <w:spacing w:line="360" w:lineRule="auto"/>
        <w:rPr>
          <w:rFonts w:ascii="Times New Roman" w:hAnsi="Times New Roman" w:cs="Times New Roman"/>
          <w:color w:val="000000"/>
        </w:rPr>
      </w:pPr>
      <w:r>
        <w:rPr>
          <w:rFonts w:ascii="Times New Roman" w:hAnsi="Times New Roman" w:cs="Times New Roman"/>
          <w:color w:val="000000"/>
        </w:rPr>
        <w:t xml:space="preserve">          Environment and Resource Protection Law</w:t>
      </w:r>
    </w:p>
    <w:p w:rsidR="000D4C9C" w:rsidRDefault="00C807B0">
      <w:pPr>
        <w:spacing w:line="360" w:lineRule="auto"/>
        <w:rPr>
          <w:rFonts w:ascii="Times New Roman" w:hAnsi="Times New Roman" w:cs="Times New Roman"/>
          <w:color w:val="000000"/>
        </w:rPr>
      </w:pPr>
      <w:r>
        <w:rPr>
          <w:rFonts w:ascii="黑体" w:eastAsia="黑体" w:hAnsi="黑体" w:cs="黑体"/>
          <w:color w:val="000000"/>
        </w:rPr>
        <w:t>课程编号：</w:t>
      </w:r>
      <w:r>
        <w:rPr>
          <w:rFonts w:ascii="Times New Roman" w:hAnsi="Times New Roman" w:cs="Times New Roman"/>
          <w:color w:val="000000"/>
        </w:rPr>
        <w:t>3312120320</w:t>
      </w:r>
    </w:p>
    <w:p w:rsidR="000D4C9C" w:rsidRDefault="00C807B0">
      <w:pPr>
        <w:spacing w:line="360" w:lineRule="auto"/>
        <w:rPr>
          <w:rFonts w:ascii="Times New Roman" w:hAnsi="Times New Roman" w:cs="Times New Roman"/>
          <w:color w:val="000000"/>
        </w:rPr>
      </w:pPr>
      <w:r>
        <w:rPr>
          <w:rFonts w:ascii="黑体" w:eastAsia="黑体" w:hAnsi="黑体" w:cs="黑体"/>
          <w:color w:val="000000"/>
        </w:rPr>
        <w:t>学分/学时</w:t>
      </w:r>
      <w:r>
        <w:rPr>
          <w:rFonts w:ascii="Times New Roman" w:hAnsi="Times New Roman" w:cs="Times New Roman"/>
          <w:color w:val="000000"/>
        </w:rPr>
        <w:t>：</w:t>
      </w:r>
      <w:r>
        <w:rPr>
          <w:rFonts w:ascii="Times New Roman" w:hAnsi="Times New Roman" w:cs="Times New Roman"/>
          <w:color w:val="000000"/>
        </w:rPr>
        <w:t>2/32</w:t>
      </w:r>
    </w:p>
    <w:p w:rsidR="000D4C9C" w:rsidRDefault="00C807B0">
      <w:pPr>
        <w:spacing w:line="360" w:lineRule="auto"/>
        <w:rPr>
          <w:rFonts w:ascii="Times New Roman" w:hAnsi="Times New Roman" w:cs="Times New Roman"/>
          <w:color w:val="000000"/>
        </w:rPr>
      </w:pPr>
      <w:r>
        <w:rPr>
          <w:rFonts w:ascii="黑体" w:eastAsia="黑体" w:hAnsi="黑体" w:cs="黑体"/>
          <w:color w:val="000000"/>
        </w:rPr>
        <w:t>适用专业：</w:t>
      </w:r>
      <w:r>
        <w:rPr>
          <w:rFonts w:ascii="Times New Roman" w:hAnsi="Times New Roman" w:cs="Times New Roman"/>
          <w:color w:val="000000"/>
        </w:rPr>
        <w:t>法学</w:t>
      </w:r>
    </w:p>
    <w:p w:rsidR="000D4C9C" w:rsidRDefault="00C807B0">
      <w:pPr>
        <w:spacing w:line="360" w:lineRule="auto"/>
        <w:rPr>
          <w:rFonts w:ascii="Times New Roman" w:hAnsi="Times New Roman" w:cs="Times New Roman"/>
          <w:color w:val="000000"/>
        </w:rPr>
      </w:pPr>
      <w:r>
        <w:rPr>
          <w:rFonts w:ascii="黑体" w:eastAsia="黑体" w:hAnsi="黑体" w:cs="黑体"/>
          <w:color w:val="000000"/>
        </w:rPr>
        <w:t>先修课程：</w:t>
      </w:r>
      <w:r>
        <w:rPr>
          <w:rFonts w:ascii="Times New Roman" w:hAnsi="Times New Roman" w:cs="Times New Roman"/>
          <w:color w:val="000000"/>
        </w:rPr>
        <w:t>法理学、民法、行政法与行政诉讼法、刑法</w:t>
      </w:r>
    </w:p>
    <w:p w:rsidR="000D4C9C" w:rsidRDefault="00C807B0">
      <w:pPr>
        <w:spacing w:line="360" w:lineRule="auto"/>
        <w:rPr>
          <w:rFonts w:ascii="黑体" w:eastAsia="黑体" w:hAnsi="黑体" w:cs="黑体"/>
          <w:color w:val="000000"/>
        </w:rPr>
      </w:pPr>
      <w:r>
        <w:rPr>
          <w:rFonts w:ascii="黑体" w:eastAsia="黑体" w:hAnsi="黑体" w:cs="黑体"/>
          <w:color w:val="000000"/>
        </w:rPr>
        <w:t>内容提要：</w:t>
      </w:r>
    </w:p>
    <w:p w:rsidR="000D4C9C" w:rsidRDefault="00C807B0">
      <w:pPr>
        <w:spacing w:line="360" w:lineRule="auto"/>
        <w:rPr>
          <w:rFonts w:ascii="Times New Roman" w:hAnsi="Times New Roman" w:cs="Times New Roman"/>
          <w:color w:val="000000"/>
        </w:rPr>
      </w:pPr>
      <w:r>
        <w:rPr>
          <w:rFonts w:ascii="Times New Roman" w:hAnsi="Times New Roman" w:cs="Times New Roman" w:hint="eastAsia"/>
          <w:color w:val="000000"/>
        </w:rPr>
        <w:t xml:space="preserve">    </w:t>
      </w:r>
      <w:r>
        <w:rPr>
          <w:rFonts w:ascii="Times New Roman" w:hAnsi="Times New Roman" w:cs="Times New Roman"/>
          <w:color w:val="000000"/>
        </w:rPr>
        <w:t>本课程主要研究中国环境保护法及相关法律法规的立法和理论。主要内容包括环境与环境问题、环境与资源保障法的特征及体系、环境与资源保障法的基本原则、环境与资源保障法的主要制度、环境法律责任、环境污染防治法、生态环境保护法，以及国际环境法的相关知识。</w:t>
      </w:r>
    </w:p>
    <w:p w:rsidR="000D4C9C" w:rsidRDefault="000D4C9C">
      <w:pPr>
        <w:spacing w:line="360" w:lineRule="auto"/>
        <w:rPr>
          <w:rFonts w:ascii="Times New Roman" w:hAnsi="Times New Roman" w:cs="Times New Roman"/>
          <w:color w:val="000000"/>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pacing w:line="360" w:lineRule="auto"/>
        <w:rPr>
          <w:rFonts w:ascii="Times New Roman" w:hAnsi="Times New Roman" w:cs="Times New Roman"/>
          <w:color w:val="000000"/>
        </w:rPr>
      </w:pPr>
    </w:p>
    <w:p w:rsidR="000D4C9C" w:rsidRDefault="00C807B0">
      <w:pPr>
        <w:spacing w:line="360" w:lineRule="auto"/>
        <w:jc w:val="center"/>
        <w:rPr>
          <w:rFonts w:ascii="Times New Roman" w:hAnsi="Times New Roman" w:cs="Times New Roman"/>
          <w:color w:val="000000"/>
        </w:rPr>
      </w:pPr>
      <w:r>
        <w:rPr>
          <w:rFonts w:ascii="黑体" w:eastAsia="黑体" w:hAnsi="黑体" w:cs="黑体" w:hint="eastAsia"/>
          <w:color w:val="000000"/>
          <w:sz w:val="28"/>
          <w:szCs w:val="28"/>
        </w:rPr>
        <w:t>《司法文书与律师实务》课程简介</w:t>
      </w:r>
    </w:p>
    <w:p w:rsidR="000D4C9C" w:rsidRDefault="00C807B0">
      <w:pPr>
        <w:spacing w:line="360" w:lineRule="auto"/>
        <w:rPr>
          <w:rFonts w:ascii="Times New Roman" w:hAnsi="Times New Roman" w:cs="Times New Roman"/>
          <w:color w:val="000000"/>
        </w:rPr>
      </w:pPr>
      <w:r>
        <w:rPr>
          <w:rFonts w:ascii="黑体" w:eastAsia="黑体" w:hAnsi="黑体" w:cs="黑体"/>
          <w:color w:val="000000"/>
        </w:rPr>
        <w:t>课程名称：</w:t>
      </w:r>
      <w:r>
        <w:rPr>
          <w:rFonts w:ascii="Times New Roman" w:hAnsi="Times New Roman" w:cs="Times New Roman"/>
          <w:color w:val="000000"/>
        </w:rPr>
        <w:t>司法文书与律师实务</w:t>
      </w:r>
      <w:r>
        <w:rPr>
          <w:rFonts w:ascii="Times New Roman" w:hAnsi="Times New Roman" w:cs="Times New Roman"/>
          <w:color w:val="000000"/>
        </w:rPr>
        <w:t xml:space="preserve">  </w:t>
      </w:r>
    </w:p>
    <w:p w:rsidR="000D4C9C" w:rsidRDefault="00C807B0">
      <w:pPr>
        <w:spacing w:line="360" w:lineRule="auto"/>
        <w:rPr>
          <w:rFonts w:ascii="Times New Roman" w:hAnsi="Times New Roman" w:cs="Times New Roman"/>
          <w:color w:val="000000"/>
        </w:rPr>
      </w:pPr>
      <w:r>
        <w:rPr>
          <w:rFonts w:ascii="Times New Roman" w:hAnsi="Times New Roman" w:cs="Times New Roman"/>
          <w:color w:val="000000"/>
        </w:rPr>
        <w:t xml:space="preserve">          Judicial Documents and Basics of Practicing Lawyers</w:t>
      </w:r>
    </w:p>
    <w:p w:rsidR="000D4C9C" w:rsidRDefault="00C807B0">
      <w:pPr>
        <w:spacing w:line="360" w:lineRule="auto"/>
        <w:rPr>
          <w:rFonts w:ascii="Times New Roman" w:hAnsi="Times New Roman" w:cs="Times New Roman"/>
          <w:color w:val="000000"/>
        </w:rPr>
      </w:pPr>
      <w:r>
        <w:rPr>
          <w:rFonts w:ascii="黑体" w:eastAsia="黑体" w:hAnsi="黑体" w:cs="黑体"/>
          <w:color w:val="000000"/>
        </w:rPr>
        <w:t>课程编号：</w:t>
      </w:r>
      <w:r>
        <w:rPr>
          <w:rFonts w:ascii="Times New Roman" w:hAnsi="Times New Roman" w:cs="Times New Roman"/>
          <w:color w:val="000000"/>
        </w:rPr>
        <w:t>31212303312120350</w:t>
      </w:r>
    </w:p>
    <w:p w:rsidR="000D4C9C" w:rsidRDefault="00C807B0">
      <w:pPr>
        <w:spacing w:line="360" w:lineRule="auto"/>
        <w:rPr>
          <w:rFonts w:ascii="Times New Roman" w:hAnsi="Times New Roman" w:cs="Times New Roman"/>
          <w:color w:val="000000"/>
        </w:rPr>
      </w:pPr>
      <w:r>
        <w:rPr>
          <w:rFonts w:ascii="黑体" w:eastAsia="黑体" w:hAnsi="黑体" w:cs="黑体"/>
          <w:color w:val="000000"/>
        </w:rPr>
        <w:t>学分/学时：</w:t>
      </w:r>
      <w:r>
        <w:rPr>
          <w:rFonts w:ascii="Times New Roman" w:hAnsi="Times New Roman" w:cs="Times New Roman"/>
          <w:color w:val="000000"/>
        </w:rPr>
        <w:t>2/32</w:t>
      </w:r>
    </w:p>
    <w:p w:rsidR="000D4C9C" w:rsidRDefault="00C807B0">
      <w:pPr>
        <w:spacing w:line="360" w:lineRule="auto"/>
        <w:rPr>
          <w:rFonts w:ascii="Times New Roman" w:hAnsi="Times New Roman" w:cs="Times New Roman"/>
          <w:color w:val="000000"/>
        </w:rPr>
      </w:pPr>
      <w:r>
        <w:rPr>
          <w:rFonts w:ascii="黑体" w:eastAsia="黑体" w:hAnsi="黑体" w:cs="黑体"/>
          <w:color w:val="000000"/>
        </w:rPr>
        <w:t>适用专业：</w:t>
      </w:r>
      <w:r>
        <w:rPr>
          <w:rFonts w:ascii="Times New Roman" w:hAnsi="Times New Roman" w:cs="Times New Roman"/>
          <w:color w:val="000000"/>
        </w:rPr>
        <w:t>法学</w:t>
      </w:r>
    </w:p>
    <w:p w:rsidR="000D4C9C" w:rsidRDefault="00C807B0">
      <w:pPr>
        <w:spacing w:line="360" w:lineRule="auto"/>
        <w:rPr>
          <w:rFonts w:ascii="Times New Roman" w:hAnsi="Times New Roman" w:cs="Times New Roman"/>
          <w:color w:val="000000"/>
        </w:rPr>
      </w:pPr>
      <w:r>
        <w:rPr>
          <w:rFonts w:ascii="黑体" w:eastAsia="黑体" w:hAnsi="黑体" w:cs="黑体"/>
          <w:color w:val="000000"/>
        </w:rPr>
        <w:t>先修课程：</w:t>
      </w:r>
      <w:r>
        <w:rPr>
          <w:rFonts w:ascii="Times New Roman" w:hAnsi="Times New Roman" w:cs="Times New Roman"/>
          <w:color w:val="000000"/>
        </w:rPr>
        <w:t>民事诉讼法学、刑事诉讼法学、行政诉讼法</w:t>
      </w:r>
    </w:p>
    <w:p w:rsidR="000D4C9C" w:rsidRDefault="00C807B0">
      <w:pPr>
        <w:spacing w:line="360" w:lineRule="auto"/>
        <w:rPr>
          <w:rFonts w:ascii="黑体" w:eastAsia="黑体" w:hAnsi="黑体" w:cs="黑体"/>
          <w:color w:val="000000"/>
        </w:rPr>
      </w:pPr>
      <w:r>
        <w:rPr>
          <w:rFonts w:ascii="黑体" w:eastAsia="黑体" w:hAnsi="黑体" w:cs="黑体"/>
          <w:color w:val="000000"/>
        </w:rPr>
        <w:t>内容提要：</w:t>
      </w:r>
    </w:p>
    <w:p w:rsidR="000D4C9C" w:rsidRDefault="00C807B0">
      <w:pPr>
        <w:spacing w:line="360" w:lineRule="auto"/>
        <w:ind w:firstLine="420"/>
        <w:rPr>
          <w:rFonts w:ascii="Times New Roman" w:hAnsi="Times New Roman" w:cs="Times New Roman"/>
          <w:color w:val="000000"/>
        </w:rPr>
      </w:pPr>
      <w:r>
        <w:rPr>
          <w:rFonts w:ascii="Times New Roman" w:hAnsi="Times New Roman" w:cs="Times New Roman"/>
          <w:color w:val="000000"/>
        </w:rPr>
        <w:t>本课程是一门法律实用型学科，以司法机关、公证机关和仲裁组织及当事人、律师使用的法律文书的写作方法和写作知识为主要的研究对象，同时还包括律师在从事法律活动、进行法律服务过程中的基本程序和作法。通过对本课程的学习，使学生能掌握法律文书的概念、特点、基本的格式</w:t>
      </w:r>
      <w:r>
        <w:rPr>
          <w:rFonts w:ascii="Times New Roman" w:hAnsi="Times New Roman" w:cs="Times New Roman"/>
          <w:color w:val="000000"/>
        </w:rPr>
        <w:lastRenderedPageBreak/>
        <w:t>和写作要求。主要内容包括：法律文书的概念、特点、作用、写作的基本要求，以及公安机关的侦查文书、人民检察院的检察文书、人民法院的裁判文书、律师实务文书、仲裁和公证文书的基本写法，组织学生进行模拟法庭的练习。</w:t>
      </w:r>
    </w:p>
    <w:p w:rsidR="000D4C9C" w:rsidRDefault="000D4C9C">
      <w:pPr>
        <w:spacing w:line="360" w:lineRule="auto"/>
        <w:ind w:firstLine="420"/>
        <w:rPr>
          <w:rFonts w:ascii="Times New Roman" w:hAnsi="Times New Roman" w:cs="Times New Roman"/>
          <w:color w:val="000000"/>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pacing w:line="360" w:lineRule="auto"/>
        <w:ind w:firstLine="420"/>
        <w:rPr>
          <w:rFonts w:ascii="Times New Roman" w:hAnsi="Times New Roman" w:cs="Times New Roman"/>
          <w:color w:val="000000"/>
        </w:rPr>
      </w:pPr>
    </w:p>
    <w:p w:rsidR="000D4C9C" w:rsidRDefault="00C807B0">
      <w:pPr>
        <w:adjustRightInd w:val="0"/>
        <w:snapToGrid w:val="0"/>
        <w:spacing w:beforeLines="50" w:before="156" w:line="360" w:lineRule="auto"/>
        <w:jc w:val="center"/>
        <w:rPr>
          <w:rFonts w:ascii="Times New Roman" w:eastAsia="黑体" w:hAnsi="Times New Roman" w:cs="Times New Roman"/>
          <w:bCs/>
          <w:sz w:val="28"/>
          <w:szCs w:val="28"/>
        </w:rPr>
      </w:pPr>
      <w:r>
        <w:rPr>
          <w:rFonts w:ascii="Times New Roman" w:eastAsia="黑体" w:hAnsi="Times New Roman" w:cs="Times New Roman"/>
          <w:bCs/>
          <w:sz w:val="28"/>
          <w:szCs w:val="28"/>
        </w:rPr>
        <w:t>《专业英语》课程简介</w:t>
      </w:r>
    </w:p>
    <w:p w:rsidR="000D4C9C" w:rsidRDefault="00C807B0">
      <w:pPr>
        <w:adjustRightInd w:val="0"/>
        <w:snapToGrid w:val="0"/>
        <w:spacing w:line="360" w:lineRule="auto"/>
        <w:rPr>
          <w:rFonts w:ascii="Times New Roman" w:hAnsi="Times New Roman" w:cs="Times New Roman"/>
          <w:color w:val="000000"/>
          <w:szCs w:val="21"/>
        </w:rPr>
      </w:pPr>
      <w:r>
        <w:rPr>
          <w:rFonts w:ascii="黑体" w:eastAsia="黑体" w:hAnsi="黑体" w:cs="黑体"/>
          <w:color w:val="000000"/>
        </w:rPr>
        <w:t>课程名称：</w:t>
      </w:r>
      <w:r>
        <w:rPr>
          <w:rFonts w:ascii="Times New Roman" w:hAnsi="Times New Roman" w:cs="Times New Roman"/>
          <w:color w:val="000000"/>
          <w:szCs w:val="21"/>
        </w:rPr>
        <w:t>专业英语</w:t>
      </w:r>
    </w:p>
    <w:p w:rsidR="000D4C9C" w:rsidRDefault="00C807B0">
      <w:pPr>
        <w:adjustRightInd w:val="0"/>
        <w:snapToGrid w:val="0"/>
        <w:spacing w:line="360" w:lineRule="auto"/>
        <w:rPr>
          <w:rFonts w:ascii="Times New Roman" w:hAnsi="Times New Roman" w:cs="Times New Roman"/>
          <w:color w:val="000000"/>
          <w:szCs w:val="21"/>
        </w:rPr>
      </w:pPr>
      <w:r>
        <w:rPr>
          <w:rFonts w:ascii="黑体" w:eastAsia="黑体" w:hAnsi="黑体" w:cs="黑体"/>
          <w:color w:val="000000"/>
        </w:rPr>
        <w:t>课程编号：</w:t>
      </w:r>
      <w:r>
        <w:rPr>
          <w:rFonts w:ascii="Times New Roman" w:hAnsi="Times New Roman" w:cs="Times New Roman"/>
          <w:color w:val="000000"/>
          <w:szCs w:val="21"/>
        </w:rPr>
        <w:t>3312120380</w:t>
      </w:r>
    </w:p>
    <w:p w:rsidR="000D4C9C" w:rsidRDefault="00C807B0">
      <w:pPr>
        <w:adjustRightInd w:val="0"/>
        <w:snapToGrid w:val="0"/>
        <w:spacing w:line="360" w:lineRule="auto"/>
        <w:rPr>
          <w:rFonts w:ascii="Times New Roman" w:hAnsi="Times New Roman" w:cs="Times New Roman"/>
          <w:color w:val="000000"/>
          <w:szCs w:val="21"/>
        </w:rPr>
      </w:pPr>
      <w:r>
        <w:rPr>
          <w:rFonts w:ascii="黑体" w:eastAsia="黑体" w:hAnsi="黑体" w:cs="黑体"/>
          <w:color w:val="000000"/>
        </w:rPr>
        <w:t>学分/学时：</w:t>
      </w:r>
      <w:r>
        <w:rPr>
          <w:rFonts w:ascii="Times New Roman" w:hAnsi="Times New Roman" w:cs="Times New Roman"/>
          <w:color w:val="000000"/>
          <w:szCs w:val="21"/>
        </w:rPr>
        <w:t>2/32</w:t>
      </w:r>
    </w:p>
    <w:p w:rsidR="000D4C9C" w:rsidRDefault="00C807B0">
      <w:pPr>
        <w:adjustRightInd w:val="0"/>
        <w:snapToGrid w:val="0"/>
        <w:spacing w:line="360" w:lineRule="auto"/>
        <w:rPr>
          <w:rFonts w:ascii="Times New Roman" w:hAnsi="Times New Roman" w:cs="Times New Roman"/>
          <w:color w:val="000000"/>
          <w:szCs w:val="21"/>
        </w:rPr>
      </w:pPr>
      <w:r>
        <w:rPr>
          <w:rFonts w:ascii="黑体" w:eastAsia="黑体" w:hAnsi="黑体" w:cs="黑体"/>
          <w:color w:val="000000"/>
        </w:rPr>
        <w:t>适用专业：</w:t>
      </w:r>
      <w:r>
        <w:rPr>
          <w:rFonts w:ascii="Times New Roman" w:hAnsi="Times New Roman" w:cs="Times New Roman"/>
          <w:color w:val="000000"/>
          <w:szCs w:val="21"/>
        </w:rPr>
        <w:t>法学</w:t>
      </w:r>
    </w:p>
    <w:p w:rsidR="000D4C9C" w:rsidRDefault="00C807B0">
      <w:pPr>
        <w:adjustRightInd w:val="0"/>
        <w:snapToGrid w:val="0"/>
        <w:spacing w:line="360" w:lineRule="auto"/>
        <w:rPr>
          <w:rFonts w:ascii="黑体" w:eastAsia="黑体" w:hAnsi="黑体" w:cs="黑体"/>
          <w:szCs w:val="21"/>
        </w:rPr>
      </w:pPr>
      <w:r>
        <w:rPr>
          <w:rFonts w:ascii="黑体" w:eastAsia="黑体" w:hAnsi="黑体" w:cs="黑体" w:hint="eastAsia"/>
          <w:color w:val="000000"/>
        </w:rPr>
        <w:t>先修课程：</w:t>
      </w:r>
      <w:r>
        <w:rPr>
          <w:rFonts w:ascii="黑体" w:eastAsia="黑体" w:hAnsi="黑体" w:cs="黑体" w:hint="eastAsia"/>
          <w:szCs w:val="21"/>
        </w:rPr>
        <w:t>无</w:t>
      </w:r>
    </w:p>
    <w:p w:rsidR="000D4C9C" w:rsidRDefault="00C807B0">
      <w:pPr>
        <w:adjustRightInd w:val="0"/>
        <w:snapToGrid w:val="0"/>
        <w:spacing w:line="360" w:lineRule="auto"/>
        <w:rPr>
          <w:rFonts w:ascii="黑体" w:eastAsia="黑体" w:hAnsi="黑体" w:cs="黑体"/>
          <w:color w:val="000000"/>
          <w:szCs w:val="21"/>
        </w:rPr>
      </w:pPr>
      <w:bookmarkStart w:id="1" w:name="OLE_LINK92"/>
      <w:bookmarkStart w:id="2" w:name="OLE_LINK93"/>
      <w:r>
        <w:rPr>
          <w:rFonts w:ascii="黑体" w:eastAsia="黑体" w:hAnsi="黑体" w:cs="黑体" w:hint="eastAsia"/>
          <w:color w:val="000000"/>
          <w:szCs w:val="21"/>
        </w:rPr>
        <w:t>内容提要：</w:t>
      </w:r>
    </w:p>
    <w:p w:rsidR="000D4C9C" w:rsidRDefault="00C807B0">
      <w:pPr>
        <w:adjustRightInd w:val="0"/>
        <w:snapToGrid w:val="0"/>
        <w:spacing w:line="360" w:lineRule="auto"/>
        <w:ind w:firstLine="420"/>
        <w:rPr>
          <w:rFonts w:ascii="Times New Roman" w:hAnsi="Times New Roman" w:cs="Times New Roman"/>
          <w:szCs w:val="21"/>
        </w:rPr>
      </w:pPr>
      <w:r>
        <w:rPr>
          <w:rFonts w:ascii="Times New Roman" w:hAnsi="Times New Roman" w:cs="Times New Roman"/>
          <w:szCs w:val="21"/>
        </w:rPr>
        <w:t>专业英语这门课开设的目的是帮助学生了解美国法律制度</w:t>
      </w:r>
      <w:bookmarkEnd w:id="1"/>
      <w:bookmarkEnd w:id="2"/>
      <w:r>
        <w:rPr>
          <w:rFonts w:ascii="Times New Roman" w:hAnsi="Times New Roman" w:cs="Times New Roman"/>
          <w:szCs w:val="21"/>
        </w:rPr>
        <w:t>，学习基础的法律英语。美国法律制度源自于英国法律制度，包括联邦法律和州法律两部分。美国法律制度体系完善，是在世界范围内具有领先性的法律制度。美国法律制度体系庞大，内容繁多，本课程只为学生讲授纽约州律师资格考试所涵盖的内容。顺利通过纽约州律师资格考试是在纽约从事律师职业的前提。该考试共考察十六门法律，包括商法，民事诉讼法、冲突法、宪法、合同法、刑法、刑事诉讼法、证据法、家庭法、不动产法、侵权法等。本课程首先会向学生介绍纽约州律考的安排和考试科目；其次，会为学生详细讲授其中最重要的八门法律，包括民事诉讼法、宪法、合同法、刑法、刑事诉讼法、证据法、不动产法和侵权法。通过对本课程的学习，学生不仅可以了解美国司法制度和律考制度，还会增强法学的外语功底，有利于日后更好地学习美国法。</w:t>
      </w:r>
    </w:p>
    <w:p w:rsidR="000D4C9C" w:rsidRDefault="000D4C9C">
      <w:pPr>
        <w:adjustRightInd w:val="0"/>
        <w:snapToGrid w:val="0"/>
        <w:spacing w:line="360" w:lineRule="auto"/>
        <w:ind w:firstLine="420"/>
        <w:rPr>
          <w:rFonts w:ascii="Times New Roman" w:hAnsi="Times New Roman" w:cs="Times New Roman"/>
          <w:szCs w:val="21"/>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napToGrid w:val="0"/>
        <w:spacing w:line="360" w:lineRule="auto"/>
        <w:rPr>
          <w:rFonts w:ascii="Times New Roman" w:hAnsi="Times New Roman" w:cs="Times New Roman"/>
          <w:color w:val="000000"/>
        </w:rPr>
      </w:pPr>
    </w:p>
    <w:p w:rsidR="000D4C9C" w:rsidRDefault="00C807B0">
      <w:pPr>
        <w:spacing w:line="360" w:lineRule="auto"/>
        <w:jc w:val="center"/>
        <w:rPr>
          <w:rFonts w:ascii="黑体" w:eastAsia="黑体" w:hAnsi="宋体"/>
          <w:b/>
          <w:bCs/>
          <w:sz w:val="28"/>
          <w:szCs w:val="28"/>
        </w:rPr>
      </w:pPr>
      <w:bookmarkStart w:id="3" w:name="_Toc344890108"/>
      <w:r>
        <w:rPr>
          <w:rFonts w:ascii="黑体" w:eastAsia="黑体" w:hAnsi="宋体" w:hint="eastAsia"/>
          <w:sz w:val="28"/>
          <w:szCs w:val="28"/>
        </w:rPr>
        <w:t>《财税法》课程简介</w:t>
      </w:r>
      <w:r>
        <w:rPr>
          <w:rFonts w:ascii="黑体" w:eastAsia="黑体" w:hAnsi="宋体" w:hint="eastAsia"/>
          <w:b/>
          <w:bCs/>
          <w:sz w:val="28"/>
          <w:szCs w:val="28"/>
        </w:rPr>
        <w:t xml:space="preserve"> </w:t>
      </w:r>
    </w:p>
    <w:p w:rsidR="000D4C9C" w:rsidRDefault="00C807B0">
      <w:pPr>
        <w:spacing w:beforeLines="50" w:before="156" w:line="360" w:lineRule="auto"/>
        <w:rPr>
          <w:rFonts w:ascii="Times New Roman" w:hAnsi="Times New Roman" w:cs="Times New Roman"/>
          <w:color w:val="000000"/>
          <w:szCs w:val="21"/>
        </w:rPr>
      </w:pPr>
      <w:r>
        <w:rPr>
          <w:rFonts w:ascii="Times New Roman" w:eastAsia="黑体" w:hAnsi="Times New Roman" w:cs="Times New Roman"/>
          <w:szCs w:val="21"/>
        </w:rPr>
        <w:t>课程名称：</w:t>
      </w:r>
      <w:r>
        <w:rPr>
          <w:rFonts w:ascii="Times New Roman" w:hAnsi="Times New Roman" w:cs="Times New Roman"/>
          <w:color w:val="000000"/>
          <w:szCs w:val="21"/>
        </w:rPr>
        <w:t>财税法</w:t>
      </w:r>
    </w:p>
    <w:p w:rsidR="000D4C9C" w:rsidRDefault="00C807B0">
      <w:pPr>
        <w:spacing w:line="360" w:lineRule="auto"/>
        <w:rPr>
          <w:rFonts w:ascii="Times New Roman" w:hAnsi="Times New Roman" w:cs="Times New Roman"/>
          <w:color w:val="000000"/>
          <w:szCs w:val="21"/>
        </w:rPr>
      </w:pPr>
      <w:r>
        <w:rPr>
          <w:rFonts w:ascii="Times New Roman" w:hAnsi="Times New Roman" w:cs="Times New Roman"/>
          <w:color w:val="000000"/>
          <w:szCs w:val="21"/>
        </w:rPr>
        <w:t xml:space="preserve">          Fina</w:t>
      </w:r>
      <w:r>
        <w:rPr>
          <w:rFonts w:ascii="Times New Roman" w:hAnsi="Times New Roman" w:cs="Times New Roman" w:hint="eastAsia"/>
          <w:color w:val="000000"/>
          <w:szCs w:val="21"/>
        </w:rPr>
        <w:t>n</w:t>
      </w:r>
      <w:r>
        <w:rPr>
          <w:rFonts w:ascii="Times New Roman" w:hAnsi="Times New Roman" w:cs="Times New Roman"/>
          <w:color w:val="000000"/>
          <w:szCs w:val="21"/>
        </w:rPr>
        <w:t>ce and Taxation Law</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课程编号：</w:t>
      </w:r>
      <w:r>
        <w:rPr>
          <w:rFonts w:ascii="Times New Roman" w:hAnsi="Times New Roman" w:cs="Times New Roman"/>
          <w:color w:val="000000"/>
        </w:rPr>
        <w:t>3312120390</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hAnsi="Times New Roman" w:cs="Times New Roman"/>
          <w:color w:val="000000"/>
          <w:szCs w:val="21"/>
        </w:rPr>
        <w:t>2/32</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适用专业：</w:t>
      </w:r>
      <w:r>
        <w:rPr>
          <w:rFonts w:ascii="Times New Roman" w:eastAsia="宋体" w:hAnsi="Times New Roman" w:cs="Times New Roman"/>
          <w:szCs w:val="21"/>
        </w:rPr>
        <w:t>法学</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先修课程：</w:t>
      </w:r>
      <w:r>
        <w:rPr>
          <w:rFonts w:ascii="Times New Roman" w:hAnsi="Times New Roman" w:cs="Times New Roman"/>
          <w:szCs w:val="21"/>
        </w:rPr>
        <w:t>民法、行政法、宪法、法学理论</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lastRenderedPageBreak/>
        <w:t>内容提要：</w:t>
      </w:r>
    </w:p>
    <w:p w:rsidR="000D4C9C" w:rsidRDefault="00C807B0">
      <w:pPr>
        <w:spacing w:line="360" w:lineRule="auto"/>
        <w:rPr>
          <w:rFonts w:ascii="Times New Roman" w:hAnsi="Times New Roman" w:cs="Times New Roman"/>
          <w:color w:val="000000"/>
        </w:rPr>
      </w:pPr>
      <w:r>
        <w:rPr>
          <w:rFonts w:ascii="Times New Roman" w:hAnsi="Times New Roman" w:cs="Times New Roman"/>
          <w:color w:val="000000"/>
          <w:szCs w:val="21"/>
        </w:rPr>
        <w:t xml:space="preserve">    </w:t>
      </w:r>
      <w:r>
        <w:rPr>
          <w:rFonts w:ascii="Times New Roman" w:hAnsi="Times New Roman" w:cs="Times New Roman"/>
          <w:color w:val="000000"/>
          <w:szCs w:val="21"/>
        </w:rPr>
        <w:t>本课程重点学习</w:t>
      </w:r>
      <w:r>
        <w:rPr>
          <w:rFonts w:ascii="Times New Roman" w:hAnsi="Times New Roman" w:cs="Times New Roman"/>
          <w:color w:val="000000"/>
        </w:rPr>
        <w:t>财税法的概念、渊源；财政支出法、财政收入法、税法</w:t>
      </w:r>
      <w:r>
        <w:rPr>
          <w:rFonts w:ascii="Times New Roman" w:hAnsi="Times New Roman" w:cs="Times New Roman"/>
          <w:color w:val="000000"/>
          <w:szCs w:val="14"/>
        </w:rPr>
        <w:t>的基本理论</w:t>
      </w:r>
      <w:r>
        <w:rPr>
          <w:rFonts w:ascii="Times New Roman" w:hAnsi="Times New Roman" w:cs="Times New Roman"/>
          <w:color w:val="000000"/>
        </w:rPr>
        <w:t>；征税主体与纳税主体的税收法律关系；国际税收法律关系的理论及冲突解决机制；培养运用所学理论和知识分析和解决财税法律问题的能力。本课程的难点在于税收债权债务关系学说；纳税人权利</w:t>
      </w:r>
      <w:r>
        <w:rPr>
          <w:rFonts w:ascii="Times New Roman" w:hAnsi="Times New Roman" w:cs="Times New Roman"/>
          <w:color w:val="000000"/>
          <w:szCs w:val="14"/>
        </w:rPr>
        <w:t>的基本理论</w:t>
      </w:r>
      <w:r>
        <w:rPr>
          <w:rFonts w:ascii="Times New Roman" w:hAnsi="Times New Roman" w:cs="Times New Roman"/>
          <w:color w:val="000000"/>
        </w:rPr>
        <w:t>；国际税收法律关系的理论及冲突解决机制。</w:t>
      </w:r>
    </w:p>
    <w:p w:rsidR="000D4C9C" w:rsidRDefault="000D4C9C">
      <w:pPr>
        <w:spacing w:line="360" w:lineRule="auto"/>
        <w:rPr>
          <w:color w:val="000000"/>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pacing w:line="360" w:lineRule="auto"/>
        <w:jc w:val="center"/>
        <w:rPr>
          <w:rFonts w:ascii="Times New Roman" w:eastAsia="黑体" w:hAnsi="Times New Roman" w:cs="Times New Roman"/>
          <w:b/>
          <w:bCs/>
          <w:sz w:val="28"/>
          <w:szCs w:val="28"/>
        </w:rPr>
      </w:pPr>
    </w:p>
    <w:p w:rsidR="000D4C9C" w:rsidRDefault="00C807B0">
      <w:pPr>
        <w:spacing w:line="360" w:lineRule="auto"/>
        <w:jc w:val="center"/>
        <w:rPr>
          <w:rFonts w:ascii="Times New Roman" w:eastAsia="黑体" w:hAnsi="Times New Roman" w:cs="Times New Roman"/>
          <w:sz w:val="28"/>
          <w:szCs w:val="28"/>
        </w:rPr>
      </w:pPr>
      <w:r>
        <w:rPr>
          <w:rFonts w:ascii="Times New Roman" w:eastAsia="黑体" w:hAnsi="Times New Roman" w:cs="Times New Roman"/>
          <w:sz w:val="28"/>
          <w:szCs w:val="28"/>
        </w:rPr>
        <w:t>《信息法学》课程简介</w:t>
      </w:r>
    </w:p>
    <w:p w:rsidR="000D4C9C" w:rsidRDefault="00C807B0">
      <w:pPr>
        <w:spacing w:line="360" w:lineRule="auto"/>
        <w:rPr>
          <w:rFonts w:ascii="宋体" w:eastAsia="宋体" w:hAnsi="宋体" w:cs="宋体"/>
          <w:color w:val="000000"/>
          <w:kern w:val="0"/>
          <w:szCs w:val="21"/>
        </w:rPr>
      </w:pPr>
      <w:r>
        <w:rPr>
          <w:rFonts w:ascii="Times New Roman" w:eastAsia="黑体" w:hAnsi="Times New Roman" w:cs="Times New Roman"/>
          <w:szCs w:val="21"/>
        </w:rPr>
        <w:t>课程名称：</w:t>
      </w:r>
      <w:r>
        <w:rPr>
          <w:rFonts w:ascii="宋体" w:eastAsia="宋体" w:hAnsi="宋体" w:cs="宋体" w:hint="eastAsia"/>
          <w:color w:val="000000"/>
          <w:kern w:val="0"/>
          <w:szCs w:val="21"/>
        </w:rPr>
        <w:t>信息法学</w:t>
      </w:r>
    </w:p>
    <w:p w:rsidR="000D4C9C" w:rsidRDefault="00C807B0">
      <w:pPr>
        <w:spacing w:line="360" w:lineRule="auto"/>
        <w:ind w:firstLineChars="500" w:firstLine="1050"/>
        <w:rPr>
          <w:rFonts w:ascii="Times New Roman" w:hAnsi="Times New Roman" w:cs="Times New Roman"/>
          <w:color w:val="000000"/>
          <w:kern w:val="0"/>
          <w:szCs w:val="21"/>
        </w:rPr>
      </w:pPr>
      <w:r>
        <w:rPr>
          <w:rFonts w:ascii="Times New Roman" w:hAnsi="Times New Roman" w:cs="Times New Roman"/>
          <w:color w:val="000000"/>
        </w:rPr>
        <w:t>Informational</w:t>
      </w:r>
      <w:r>
        <w:rPr>
          <w:rFonts w:ascii="Times New Roman" w:hAnsi="Times New Roman" w:cs="Times New Roman"/>
          <w:color w:val="000000"/>
          <w:kern w:val="0"/>
          <w:szCs w:val="21"/>
        </w:rPr>
        <w:t xml:space="preserve"> Law</w:t>
      </w:r>
    </w:p>
    <w:p w:rsidR="000D4C9C" w:rsidRDefault="00C807B0">
      <w:pPr>
        <w:spacing w:line="360" w:lineRule="auto"/>
        <w:rPr>
          <w:rFonts w:ascii="Times New Roman" w:eastAsia="黑体" w:hAnsi="Times New Roman" w:cs="Times New Roman"/>
          <w:color w:val="000000"/>
          <w:szCs w:val="21"/>
        </w:rPr>
      </w:pPr>
      <w:r>
        <w:rPr>
          <w:rFonts w:ascii="Times New Roman" w:eastAsia="黑体" w:hAnsi="Times New Roman" w:cs="Times New Roman"/>
          <w:szCs w:val="21"/>
        </w:rPr>
        <w:t>课程编号：</w:t>
      </w:r>
      <w:r>
        <w:rPr>
          <w:rFonts w:ascii="Times New Roman" w:eastAsia="宋体" w:hAnsi="Times New Roman" w:cs="Times New Roman"/>
          <w:szCs w:val="21"/>
        </w:rPr>
        <w:t>3312120410</w:t>
      </w:r>
      <w:r>
        <w:rPr>
          <w:rFonts w:ascii="Times New Roman" w:eastAsia="黑体" w:hAnsi="Times New Roman" w:cs="Times New Roman"/>
          <w:color w:val="000000"/>
          <w:szCs w:val="21"/>
        </w:rPr>
        <w:t xml:space="preserve"> </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eastAsia="宋体" w:hAnsi="Times New Roman" w:cs="Times New Roman"/>
          <w:szCs w:val="21"/>
        </w:rPr>
        <w:t>2/32</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适用专业：</w:t>
      </w:r>
      <w:r>
        <w:rPr>
          <w:rFonts w:ascii="Times New Roman" w:eastAsia="宋体" w:hAnsi="Times New Roman" w:cs="Times New Roman"/>
          <w:szCs w:val="21"/>
        </w:rPr>
        <w:t>法学</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先修课程：</w:t>
      </w:r>
      <w:r>
        <w:rPr>
          <w:rFonts w:ascii="Times New Roman" w:hAnsi="Times New Roman" w:cs="Times New Roman"/>
          <w:color w:val="000000"/>
        </w:rPr>
        <w:t>民法</w:t>
      </w:r>
    </w:p>
    <w:p w:rsidR="000D4C9C" w:rsidRDefault="00C807B0">
      <w:pPr>
        <w:widowControl/>
        <w:spacing w:line="360" w:lineRule="auto"/>
        <w:jc w:val="left"/>
        <w:rPr>
          <w:rFonts w:ascii="Times New Roman" w:eastAsia="黑体" w:hAnsi="Times New Roman" w:cs="Times New Roman"/>
          <w:szCs w:val="21"/>
        </w:rPr>
      </w:pPr>
      <w:r>
        <w:rPr>
          <w:rFonts w:ascii="Times New Roman" w:eastAsia="黑体" w:hAnsi="Times New Roman" w:cs="Times New Roman"/>
          <w:szCs w:val="21"/>
        </w:rPr>
        <w:t>内容提要：</w:t>
      </w:r>
    </w:p>
    <w:p w:rsidR="000D4C9C" w:rsidRDefault="00C807B0">
      <w:pPr>
        <w:spacing w:line="360" w:lineRule="auto"/>
        <w:ind w:firstLineChars="200" w:firstLine="420"/>
        <w:rPr>
          <w:rFonts w:ascii="Times New Roman" w:hAnsi="Times New Roman" w:cs="Times New Roman"/>
          <w:color w:val="000000"/>
          <w:kern w:val="0"/>
          <w:szCs w:val="21"/>
        </w:rPr>
      </w:pPr>
      <w:r>
        <w:rPr>
          <w:rFonts w:ascii="Times New Roman" w:hAnsi="Times New Roman" w:cs="Times New Roman"/>
          <w:color w:val="000000"/>
          <w:kern w:val="0"/>
          <w:szCs w:val="21"/>
        </w:rPr>
        <w:t>信息法是调整人类在信息的采集、加工、存储、传播和利用等活动中发生的各种社会关系的法律规范的总称。信息法律关系主要包括：公民信息自由权法律保护、知识与信息产权法律、计算机相关知识产权法律、大众传播与公共信息服务法律、商业信息法律制度、政府信息法律制度、网络信息管理的相关法律、网络主体相关信息权利与义务、计算机与网络安全法、电子商务的法律制度以及国际信息法律制度。</w:t>
      </w:r>
    </w:p>
    <w:p w:rsidR="000D4C9C" w:rsidRDefault="000D4C9C">
      <w:pPr>
        <w:spacing w:line="360" w:lineRule="auto"/>
        <w:ind w:firstLineChars="200" w:firstLine="420"/>
        <w:rPr>
          <w:rFonts w:ascii="Times New Roman" w:hAnsi="Times New Roman" w:cs="Times New Roman"/>
          <w:color w:val="000000"/>
          <w:kern w:val="0"/>
          <w:szCs w:val="21"/>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C807B0">
      <w:pPr>
        <w:pStyle w:val="3"/>
        <w:widowControl/>
        <w:jc w:val="center"/>
        <w:rPr>
          <w:rFonts w:ascii="黑体" w:eastAsia="黑体" w:hAnsi="Calibri" w:cs="黑体"/>
          <w:sz w:val="28"/>
          <w:szCs w:val="28"/>
        </w:rPr>
      </w:pPr>
      <w:r>
        <w:rPr>
          <w:rFonts w:ascii="黑体" w:eastAsia="黑体" w:hAnsi="宋体" w:cs="黑体" w:hint="eastAsia"/>
          <w:b w:val="0"/>
          <w:bCs w:val="0"/>
          <w:sz w:val="28"/>
          <w:szCs w:val="28"/>
        </w:rPr>
        <w:t>《婚姻家庭法》课程简介</w:t>
      </w:r>
    </w:p>
    <w:p w:rsidR="000D4C9C" w:rsidRDefault="00C807B0">
      <w:pPr>
        <w:spacing w:line="360" w:lineRule="auto"/>
        <w:rPr>
          <w:rFonts w:ascii="Times New Roman" w:eastAsia="宋体" w:hAnsi="Times New Roman" w:cs="Times New Roman"/>
          <w:szCs w:val="21"/>
          <w:lang w:bidi="ar"/>
        </w:rPr>
      </w:pPr>
      <w:r>
        <w:rPr>
          <w:rFonts w:ascii="Times New Roman" w:eastAsia="黑体" w:hAnsi="Times New Roman" w:cs="Times New Roman"/>
          <w:szCs w:val="21"/>
          <w:lang w:bidi="ar"/>
        </w:rPr>
        <w:t>课程名称</w:t>
      </w:r>
      <w:r>
        <w:rPr>
          <w:rFonts w:ascii="Times New Roman" w:eastAsia="宋体" w:hAnsi="Times New Roman" w:cs="Times New Roman"/>
          <w:szCs w:val="21"/>
          <w:lang w:bidi="ar"/>
        </w:rPr>
        <w:t>：婚姻家庭法</w:t>
      </w:r>
    </w:p>
    <w:p w:rsidR="000D4C9C" w:rsidRDefault="00C807B0">
      <w:pPr>
        <w:spacing w:line="360" w:lineRule="auto"/>
        <w:rPr>
          <w:rFonts w:ascii="Times New Roman" w:eastAsia="宋体" w:hAnsi="Times New Roman" w:cs="Times New Roman"/>
          <w:szCs w:val="21"/>
          <w:lang w:bidi="ar"/>
        </w:rPr>
      </w:pPr>
      <w:r>
        <w:rPr>
          <w:rFonts w:ascii="Times New Roman" w:eastAsia="宋体" w:hAnsi="Times New Roman" w:cs="Times New Roman"/>
          <w:szCs w:val="21"/>
          <w:lang w:bidi="ar"/>
        </w:rPr>
        <w:t xml:space="preserve">          </w:t>
      </w:r>
      <w:r>
        <w:rPr>
          <w:rFonts w:ascii="Times New Roman" w:eastAsia="Times New Roman" w:hAnsi="Times New Roman" w:cs="Times New Roman"/>
          <w:bCs/>
          <w:szCs w:val="21"/>
          <w:lang w:val="en"/>
        </w:rPr>
        <w:t>Law of Marriage and Family</w:t>
      </w:r>
    </w:p>
    <w:p w:rsidR="000D4C9C" w:rsidRDefault="00C807B0">
      <w:pPr>
        <w:spacing w:line="360" w:lineRule="auto"/>
        <w:rPr>
          <w:rFonts w:ascii="Times New Roman" w:eastAsia="宋体" w:hAnsi="Times New Roman" w:cs="Times New Roman"/>
          <w:szCs w:val="21"/>
          <w:lang w:bidi="ar"/>
        </w:rPr>
      </w:pPr>
      <w:r>
        <w:rPr>
          <w:rFonts w:ascii="Times New Roman" w:eastAsia="黑体" w:hAnsi="Times New Roman" w:cs="Times New Roman"/>
          <w:szCs w:val="21"/>
          <w:lang w:bidi="ar"/>
        </w:rPr>
        <w:t>课程编号</w:t>
      </w:r>
      <w:r>
        <w:rPr>
          <w:rFonts w:ascii="Times New Roman" w:eastAsia="宋体" w:hAnsi="Times New Roman" w:cs="Times New Roman"/>
          <w:szCs w:val="21"/>
          <w:lang w:bidi="ar"/>
        </w:rPr>
        <w:t>：</w:t>
      </w:r>
      <w:r>
        <w:rPr>
          <w:rFonts w:ascii="Times New Roman" w:hAnsi="Times New Roman" w:cs="Times New Roman"/>
          <w:szCs w:val="21"/>
          <w:lang w:bidi="ar"/>
        </w:rPr>
        <w:t>3312120190</w:t>
      </w:r>
    </w:p>
    <w:p w:rsidR="000D4C9C" w:rsidRDefault="00C807B0">
      <w:pPr>
        <w:spacing w:line="360" w:lineRule="auto"/>
        <w:rPr>
          <w:rFonts w:ascii="Times New Roman" w:eastAsia="宋体" w:hAnsi="Times New Roman" w:cs="Times New Roman"/>
          <w:szCs w:val="21"/>
        </w:rPr>
      </w:pPr>
      <w:r>
        <w:rPr>
          <w:rFonts w:ascii="Times New Roman" w:eastAsia="黑体" w:hAnsi="Times New Roman" w:cs="Times New Roman"/>
          <w:szCs w:val="21"/>
          <w:lang w:bidi="ar"/>
        </w:rPr>
        <w:t>学分</w:t>
      </w:r>
      <w:r>
        <w:rPr>
          <w:rFonts w:ascii="Times New Roman" w:eastAsia="黑体" w:hAnsi="Times New Roman" w:cs="Times New Roman"/>
          <w:szCs w:val="21"/>
          <w:lang w:bidi="ar"/>
        </w:rPr>
        <w:t>/</w:t>
      </w:r>
      <w:r>
        <w:rPr>
          <w:rFonts w:ascii="Times New Roman" w:eastAsia="黑体" w:hAnsi="Times New Roman" w:cs="Times New Roman"/>
          <w:szCs w:val="21"/>
          <w:lang w:bidi="ar"/>
        </w:rPr>
        <w:t>学时</w:t>
      </w:r>
      <w:r>
        <w:rPr>
          <w:rFonts w:ascii="Times New Roman" w:eastAsia="宋体" w:hAnsi="Times New Roman" w:cs="Times New Roman"/>
          <w:szCs w:val="21"/>
          <w:lang w:bidi="ar"/>
        </w:rPr>
        <w:t>：</w:t>
      </w:r>
      <w:r>
        <w:rPr>
          <w:rFonts w:ascii="Times New Roman" w:hAnsi="Times New Roman" w:cs="Times New Roman"/>
          <w:szCs w:val="21"/>
          <w:lang w:bidi="ar"/>
        </w:rPr>
        <w:t>2</w:t>
      </w:r>
      <w:r>
        <w:rPr>
          <w:rFonts w:ascii="Times New Roman" w:eastAsia="宋体" w:hAnsi="Times New Roman" w:cs="Times New Roman"/>
          <w:szCs w:val="21"/>
          <w:lang w:bidi="ar"/>
        </w:rPr>
        <w:t>/</w:t>
      </w:r>
      <w:r>
        <w:rPr>
          <w:rFonts w:ascii="Times New Roman" w:hAnsi="Times New Roman" w:cs="Times New Roman"/>
          <w:szCs w:val="21"/>
          <w:lang w:bidi="ar"/>
        </w:rPr>
        <w:t>32</w:t>
      </w:r>
    </w:p>
    <w:p w:rsidR="000D4C9C" w:rsidRDefault="00C807B0">
      <w:pPr>
        <w:spacing w:line="360" w:lineRule="auto"/>
        <w:rPr>
          <w:rFonts w:ascii="Times New Roman" w:eastAsia="黑体" w:hAnsi="Times New Roman" w:cs="Times New Roman"/>
          <w:szCs w:val="21"/>
          <w:lang w:bidi="ar"/>
        </w:rPr>
      </w:pPr>
      <w:r>
        <w:rPr>
          <w:rFonts w:ascii="Times New Roman" w:eastAsia="黑体" w:hAnsi="Times New Roman" w:cs="Times New Roman" w:hint="eastAsia"/>
          <w:szCs w:val="21"/>
          <w:lang w:bidi="ar"/>
        </w:rPr>
        <w:t>适用专业：法学</w:t>
      </w:r>
    </w:p>
    <w:p w:rsidR="000D4C9C" w:rsidRDefault="00C807B0">
      <w:pPr>
        <w:spacing w:line="360" w:lineRule="auto"/>
        <w:rPr>
          <w:rFonts w:ascii="Times New Roman" w:eastAsia="宋体" w:hAnsi="Times New Roman" w:cs="Times New Roman"/>
          <w:szCs w:val="21"/>
        </w:rPr>
      </w:pPr>
      <w:r>
        <w:rPr>
          <w:rFonts w:ascii="Times New Roman" w:eastAsia="黑体" w:hAnsi="Times New Roman" w:cs="Times New Roman"/>
          <w:szCs w:val="21"/>
          <w:lang w:bidi="ar"/>
        </w:rPr>
        <w:lastRenderedPageBreak/>
        <w:t>先修课程</w:t>
      </w:r>
      <w:r>
        <w:rPr>
          <w:rFonts w:ascii="Times New Roman" w:eastAsia="宋体" w:hAnsi="Times New Roman" w:cs="Times New Roman"/>
          <w:szCs w:val="21"/>
          <w:lang w:bidi="ar"/>
        </w:rPr>
        <w:t>：法理学、民法学、中国法制史、民事诉讼法</w:t>
      </w:r>
    </w:p>
    <w:p w:rsidR="000D4C9C" w:rsidRDefault="00C807B0">
      <w:pPr>
        <w:snapToGrid w:val="0"/>
        <w:spacing w:line="360" w:lineRule="auto"/>
        <w:rPr>
          <w:rFonts w:ascii="Times New Roman" w:eastAsia="宋体" w:hAnsi="Times New Roman" w:cs="Times New Roman"/>
          <w:szCs w:val="21"/>
        </w:rPr>
      </w:pPr>
      <w:r>
        <w:rPr>
          <w:rFonts w:ascii="Times New Roman" w:eastAsia="黑体" w:hAnsi="Times New Roman" w:cs="Times New Roman"/>
          <w:szCs w:val="21"/>
          <w:lang w:bidi="ar"/>
        </w:rPr>
        <w:t>内容提要</w:t>
      </w:r>
      <w:r>
        <w:rPr>
          <w:rFonts w:ascii="Times New Roman" w:eastAsia="宋体" w:hAnsi="Times New Roman" w:cs="Times New Roman"/>
          <w:szCs w:val="21"/>
          <w:lang w:bidi="ar"/>
        </w:rPr>
        <w:t>：</w:t>
      </w:r>
    </w:p>
    <w:p w:rsidR="000D4C9C" w:rsidRDefault="00C807B0">
      <w:pPr>
        <w:snapToGrid w:val="0"/>
        <w:spacing w:line="360" w:lineRule="auto"/>
        <w:ind w:firstLine="420"/>
        <w:rPr>
          <w:rFonts w:ascii="Times New Roman" w:eastAsia="宋体" w:hAnsi="Times New Roman" w:cs="Times New Roman"/>
          <w:szCs w:val="21"/>
          <w:lang w:bidi="ar"/>
        </w:rPr>
      </w:pPr>
      <w:r>
        <w:rPr>
          <w:rFonts w:ascii="宋体" w:hAnsi="宋体" w:hint="eastAsia"/>
        </w:rPr>
        <w:t>本课程以婚姻家庭法律规范及其原理和演进规律为研究对象，</w:t>
      </w:r>
      <w:r>
        <w:rPr>
          <w:rFonts w:ascii="宋体" w:hAnsi="宋体" w:hint="eastAsia"/>
          <w:color w:val="000000"/>
          <w:szCs w:val="14"/>
        </w:rPr>
        <w:t>在体系上分为总论、分论两部分。总论部分</w:t>
      </w:r>
      <w:r>
        <w:rPr>
          <w:rFonts w:ascii="宋体" w:hAnsi="宋体" w:hint="eastAsia"/>
        </w:rPr>
        <w:t>阐述婚姻家庭制度的发生与发展、亲属关系、婚姻家庭法的概念与内容、婚姻家庭法的历史发展、我国婚姻家庭法的概况、婚姻家庭法律关系和法律原则。分论部分讲授结婚法、夫妻关系法、离婚法、亲子关系与收养法、监护与扶养法、特殊婚姻家庭关系与婚姻家庭救助法。</w:t>
      </w:r>
    </w:p>
    <w:p w:rsidR="000D4C9C" w:rsidRDefault="000D4C9C">
      <w:pPr>
        <w:snapToGrid w:val="0"/>
        <w:spacing w:line="360" w:lineRule="auto"/>
        <w:ind w:firstLine="420"/>
        <w:rPr>
          <w:rFonts w:ascii="Times New Roman" w:eastAsia="宋体" w:hAnsi="Times New Roman" w:cs="Times New Roman"/>
          <w:szCs w:val="21"/>
          <w:lang w:bidi="ar"/>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pacing w:line="360" w:lineRule="auto"/>
        <w:jc w:val="center"/>
        <w:rPr>
          <w:rFonts w:ascii="Times New Roman" w:eastAsia="黑体" w:hAnsi="Times New Roman" w:cs="Times New Roman"/>
          <w:szCs w:val="21"/>
        </w:rPr>
      </w:pPr>
    </w:p>
    <w:p w:rsidR="000D4C9C" w:rsidRDefault="00C807B0">
      <w:pPr>
        <w:spacing w:line="360" w:lineRule="auto"/>
        <w:jc w:val="center"/>
        <w:rPr>
          <w:rFonts w:ascii="黑体" w:eastAsia="黑体" w:hAnsi="宋体"/>
          <w:b/>
          <w:bCs/>
          <w:sz w:val="28"/>
          <w:szCs w:val="28"/>
        </w:rPr>
      </w:pPr>
      <w:r>
        <w:rPr>
          <w:rFonts w:ascii="黑体" w:eastAsia="黑体" w:hAnsi="宋体" w:hint="eastAsia"/>
          <w:sz w:val="28"/>
          <w:szCs w:val="28"/>
        </w:rPr>
        <w:t>《知识产权法》课程简介</w:t>
      </w:r>
      <w:r>
        <w:rPr>
          <w:rFonts w:ascii="黑体" w:eastAsia="黑体" w:hAnsi="宋体" w:hint="eastAsia"/>
          <w:b/>
          <w:bCs/>
          <w:sz w:val="28"/>
          <w:szCs w:val="28"/>
        </w:rPr>
        <w:t xml:space="preserve"> </w:t>
      </w:r>
    </w:p>
    <w:p w:rsidR="000D4C9C" w:rsidRDefault="00C807B0">
      <w:pPr>
        <w:spacing w:beforeLines="50" w:before="156" w:line="360" w:lineRule="auto"/>
        <w:rPr>
          <w:rFonts w:ascii="Times New Roman" w:hAnsi="Times New Roman" w:cs="Times New Roman"/>
          <w:color w:val="000000"/>
          <w:szCs w:val="21"/>
        </w:rPr>
      </w:pPr>
      <w:r>
        <w:rPr>
          <w:rFonts w:ascii="Times New Roman" w:eastAsia="黑体" w:hAnsi="Times New Roman" w:cs="Times New Roman"/>
          <w:szCs w:val="21"/>
        </w:rPr>
        <w:t>课程名称：</w:t>
      </w:r>
      <w:r>
        <w:rPr>
          <w:rFonts w:ascii="Times New Roman" w:hAnsi="Times New Roman" w:cs="Times New Roman"/>
          <w:color w:val="000000"/>
          <w:szCs w:val="21"/>
        </w:rPr>
        <w:t>知识产权法</w:t>
      </w:r>
    </w:p>
    <w:p w:rsidR="000D4C9C" w:rsidRDefault="00C807B0">
      <w:pPr>
        <w:spacing w:line="360" w:lineRule="auto"/>
        <w:rPr>
          <w:rFonts w:ascii="Times New Roman" w:hAnsi="Times New Roman" w:cs="Times New Roman"/>
          <w:color w:val="000000"/>
          <w:szCs w:val="21"/>
        </w:rPr>
      </w:pPr>
      <w:r>
        <w:rPr>
          <w:rFonts w:ascii="Times New Roman" w:hAnsi="Times New Roman" w:cs="Times New Roman"/>
          <w:color w:val="000000"/>
          <w:szCs w:val="21"/>
        </w:rPr>
        <w:t xml:space="preserve">          Intellectual Property law</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课程编号：</w:t>
      </w:r>
      <w:r>
        <w:rPr>
          <w:rFonts w:ascii="Times New Roman" w:eastAsia="黑体" w:hAnsi="Times New Roman" w:cs="Times New Roman"/>
          <w:szCs w:val="21"/>
        </w:rPr>
        <w:t>3312120220</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hAnsi="Times New Roman" w:cs="Times New Roman"/>
          <w:color w:val="000000"/>
          <w:szCs w:val="21"/>
        </w:rPr>
        <w:t>3/48</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适用专业：法学</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先修课程：</w:t>
      </w:r>
      <w:r>
        <w:rPr>
          <w:rFonts w:ascii="Times New Roman" w:hAnsi="Times New Roman" w:cs="Times New Roman"/>
          <w:szCs w:val="21"/>
        </w:rPr>
        <w:t>民法、民事诉讼法和刑法的专业知识。</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内容提要：</w:t>
      </w:r>
    </w:p>
    <w:p w:rsidR="000D4C9C" w:rsidRDefault="00C807B0">
      <w:pPr>
        <w:spacing w:line="360" w:lineRule="auto"/>
        <w:ind w:firstLine="420"/>
        <w:rPr>
          <w:rFonts w:ascii="Times New Roman" w:hAnsi="Times New Roman" w:cs="Times New Roman"/>
          <w:color w:val="000000"/>
          <w:szCs w:val="21"/>
        </w:rPr>
      </w:pPr>
      <w:r>
        <w:rPr>
          <w:rFonts w:ascii="Times New Roman" w:hAnsi="Times New Roman" w:cs="Times New Roman"/>
          <w:color w:val="000000"/>
          <w:szCs w:val="21"/>
        </w:rPr>
        <w:t>本课程学习使学生对知识产权法的发展概况有个全面了解，明确知识产权的研究对象、研究方法及其理论体系；掌握知识产权法的基本概念、基本理论和基本知识；使学生系统掌握我国知识产权法的基本理论和法律法规，具备深入学习和研究知识产权法专业理论素养，能基本运用本学科的专业知识分析和处理知识产权案件。</w:t>
      </w:r>
    </w:p>
    <w:p w:rsidR="000D4C9C" w:rsidRDefault="000D4C9C">
      <w:pPr>
        <w:spacing w:line="360" w:lineRule="auto"/>
        <w:ind w:firstLine="420"/>
        <w:rPr>
          <w:rFonts w:ascii="Times New Roman" w:hAnsi="Times New Roman" w:cs="Times New Roman"/>
          <w:color w:val="000000"/>
          <w:szCs w:val="21"/>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napToGrid w:val="0"/>
        <w:spacing w:line="360" w:lineRule="auto"/>
        <w:rPr>
          <w:rFonts w:ascii="Times New Roman" w:hAnsi="Times New Roman" w:cs="Times New Roman"/>
          <w:color w:val="000000"/>
        </w:rPr>
      </w:pPr>
    </w:p>
    <w:p w:rsidR="000D4C9C" w:rsidRDefault="00C807B0">
      <w:pPr>
        <w:spacing w:line="360" w:lineRule="auto"/>
        <w:jc w:val="center"/>
        <w:rPr>
          <w:rFonts w:ascii="黑体" w:eastAsia="黑体" w:hAnsi="宋体" w:cs="黑体"/>
          <w:b/>
          <w:sz w:val="28"/>
          <w:szCs w:val="28"/>
        </w:rPr>
      </w:pPr>
      <w:r>
        <w:rPr>
          <w:rFonts w:ascii="黑体" w:eastAsia="黑体" w:hAnsi="宋体" w:cs="黑体" w:hint="eastAsia"/>
          <w:sz w:val="28"/>
          <w:szCs w:val="28"/>
          <w:lang w:bidi="ar"/>
        </w:rPr>
        <w:t>《电信法》课程简介</w:t>
      </w:r>
      <w:r>
        <w:rPr>
          <w:rFonts w:ascii="黑体" w:eastAsia="黑体" w:hAnsi="宋体" w:cs="黑体" w:hint="eastAsia"/>
          <w:b/>
          <w:sz w:val="28"/>
          <w:szCs w:val="28"/>
          <w:lang w:bidi="ar"/>
        </w:rPr>
        <w:t xml:space="preserve"> </w:t>
      </w:r>
    </w:p>
    <w:p w:rsidR="000D4C9C" w:rsidRDefault="00C807B0">
      <w:pPr>
        <w:spacing w:line="360" w:lineRule="auto"/>
        <w:rPr>
          <w:rFonts w:ascii="宋体" w:eastAsia="宋体" w:hAnsi="宋体" w:cs="宋体"/>
          <w:color w:val="000000"/>
          <w:szCs w:val="21"/>
          <w:lang w:bidi="ar"/>
        </w:rPr>
      </w:pPr>
      <w:r>
        <w:rPr>
          <w:rFonts w:ascii="黑体" w:eastAsia="黑体" w:hAnsi="宋体" w:cs="黑体" w:hint="eastAsia"/>
          <w:szCs w:val="21"/>
          <w:lang w:bidi="ar"/>
        </w:rPr>
        <w:t>课程名称</w:t>
      </w:r>
      <w:r>
        <w:rPr>
          <w:rFonts w:ascii="宋体" w:eastAsia="宋体" w:hAnsi="宋体" w:cs="宋体" w:hint="eastAsia"/>
          <w:szCs w:val="21"/>
          <w:lang w:bidi="ar"/>
        </w:rPr>
        <w:t>：</w:t>
      </w:r>
      <w:r>
        <w:rPr>
          <w:rFonts w:ascii="宋体" w:eastAsia="宋体" w:hAnsi="宋体" w:cs="宋体" w:hint="eastAsia"/>
          <w:color w:val="000000"/>
          <w:szCs w:val="21"/>
          <w:lang w:bidi="ar"/>
        </w:rPr>
        <w:t>电信法</w:t>
      </w:r>
    </w:p>
    <w:p w:rsidR="000D4C9C" w:rsidRDefault="00C807B0">
      <w:pPr>
        <w:spacing w:line="360" w:lineRule="auto"/>
        <w:ind w:firstLineChars="500" w:firstLine="1050"/>
        <w:rPr>
          <w:rFonts w:ascii="Times New Roman" w:eastAsia="宋体" w:hAnsi="Times New Roman" w:cs="Times New Roman"/>
          <w:color w:val="000000"/>
          <w:szCs w:val="21"/>
          <w:lang w:bidi="ar"/>
        </w:rPr>
      </w:pPr>
      <w:r>
        <w:rPr>
          <w:rFonts w:ascii="Times New Roman" w:eastAsia="宋体" w:hAnsi="Times New Roman" w:cs="Times New Roman"/>
          <w:color w:val="000000"/>
          <w:szCs w:val="21"/>
          <w:lang w:bidi="ar"/>
        </w:rPr>
        <w:t>Telecommunication Law</w:t>
      </w:r>
    </w:p>
    <w:p w:rsidR="000D4C9C" w:rsidRDefault="00C807B0">
      <w:pPr>
        <w:spacing w:line="360" w:lineRule="auto"/>
        <w:rPr>
          <w:rFonts w:ascii="Times New Roman" w:hAnsi="Times New Roman" w:cs="Times New Roman"/>
          <w:color w:val="000000"/>
          <w:szCs w:val="21"/>
        </w:rPr>
      </w:pPr>
      <w:r>
        <w:rPr>
          <w:rFonts w:ascii="黑体" w:eastAsia="黑体" w:hAnsi="宋体" w:cs="黑体" w:hint="eastAsia"/>
          <w:szCs w:val="21"/>
          <w:lang w:bidi="ar"/>
        </w:rPr>
        <w:t>课程编号</w:t>
      </w:r>
      <w:r>
        <w:rPr>
          <w:rFonts w:ascii="宋体" w:eastAsia="宋体" w:hAnsi="宋体" w:cs="宋体" w:hint="eastAsia"/>
          <w:szCs w:val="21"/>
          <w:lang w:bidi="ar"/>
        </w:rPr>
        <w:t>：</w:t>
      </w:r>
      <w:r w:rsidR="008163D2">
        <w:rPr>
          <w:rFonts w:ascii="Times New Roman" w:eastAsia="宋体" w:hAnsi="Times New Roman" w:cs="Times New Roman"/>
          <w:szCs w:val="21"/>
          <w:lang w:bidi="ar"/>
        </w:rPr>
        <w:t>331212023</w:t>
      </w:r>
      <w:r w:rsidR="008163D2">
        <w:rPr>
          <w:rFonts w:ascii="Times New Roman" w:eastAsia="宋体" w:hAnsi="Times New Roman" w:cs="Times New Roman" w:hint="eastAsia"/>
          <w:szCs w:val="21"/>
          <w:lang w:bidi="ar"/>
        </w:rPr>
        <w:t>1</w:t>
      </w:r>
    </w:p>
    <w:p w:rsidR="000D4C9C" w:rsidRDefault="00C807B0">
      <w:pPr>
        <w:spacing w:line="360" w:lineRule="auto"/>
        <w:rPr>
          <w:rFonts w:ascii="Times New Roman" w:hAnsi="Times New Roman" w:cs="Times New Roman"/>
          <w:color w:val="000000"/>
          <w:szCs w:val="21"/>
        </w:rPr>
      </w:pPr>
      <w:r>
        <w:rPr>
          <w:rFonts w:ascii="黑体" w:eastAsia="黑体" w:hAnsi="宋体" w:cs="黑体" w:hint="eastAsia"/>
          <w:szCs w:val="21"/>
          <w:lang w:bidi="ar"/>
        </w:rPr>
        <w:t>学分/学时</w:t>
      </w:r>
      <w:r>
        <w:rPr>
          <w:rFonts w:ascii="宋体" w:eastAsia="宋体" w:hAnsi="宋体" w:cs="宋体" w:hint="eastAsia"/>
          <w:szCs w:val="21"/>
          <w:lang w:bidi="ar"/>
        </w:rPr>
        <w:t>：</w:t>
      </w:r>
      <w:r>
        <w:rPr>
          <w:rFonts w:ascii="Times New Roman" w:hAnsi="Times New Roman" w:cs="Times New Roman"/>
          <w:color w:val="000000"/>
          <w:szCs w:val="21"/>
          <w:lang w:bidi="ar"/>
        </w:rPr>
        <w:t>2/32</w:t>
      </w:r>
    </w:p>
    <w:p w:rsidR="000D4C9C" w:rsidRDefault="00C807B0">
      <w:pPr>
        <w:spacing w:line="360" w:lineRule="auto"/>
        <w:rPr>
          <w:rFonts w:ascii="宋体" w:eastAsia="宋体" w:hAnsi="宋体" w:cs="宋体"/>
          <w:color w:val="000000"/>
          <w:szCs w:val="21"/>
        </w:rPr>
      </w:pPr>
      <w:r>
        <w:rPr>
          <w:rFonts w:ascii="黑体" w:eastAsia="黑体" w:hAnsi="宋体" w:cs="黑体" w:hint="eastAsia"/>
          <w:szCs w:val="21"/>
          <w:lang w:bidi="ar"/>
        </w:rPr>
        <w:t>适用专业</w:t>
      </w:r>
      <w:r>
        <w:rPr>
          <w:rFonts w:ascii="宋体" w:eastAsia="宋体" w:hAnsi="宋体" w:cs="宋体" w:hint="eastAsia"/>
          <w:szCs w:val="21"/>
          <w:lang w:bidi="ar"/>
        </w:rPr>
        <w:t>：法学</w:t>
      </w:r>
    </w:p>
    <w:p w:rsidR="000D4C9C" w:rsidRDefault="00C807B0">
      <w:pPr>
        <w:spacing w:line="360" w:lineRule="auto"/>
        <w:rPr>
          <w:rFonts w:ascii="黑体" w:eastAsia="黑体" w:hAnsi="宋体" w:cs="黑体"/>
          <w:szCs w:val="21"/>
        </w:rPr>
      </w:pPr>
      <w:r>
        <w:rPr>
          <w:rFonts w:ascii="黑体" w:eastAsia="黑体" w:hAnsi="宋体" w:cs="黑体" w:hint="eastAsia"/>
          <w:szCs w:val="21"/>
          <w:lang w:bidi="ar"/>
        </w:rPr>
        <w:t>先修课程：</w:t>
      </w:r>
      <w:r>
        <w:rPr>
          <w:rFonts w:ascii="宋体" w:eastAsia="宋体" w:hAnsi="宋体" w:cs="宋体" w:hint="eastAsia"/>
          <w:szCs w:val="21"/>
          <w:lang w:bidi="ar"/>
        </w:rPr>
        <w:t>宪法，民法总论</w:t>
      </w:r>
    </w:p>
    <w:p w:rsidR="000D4C9C" w:rsidRDefault="00C807B0">
      <w:pPr>
        <w:snapToGrid w:val="0"/>
        <w:spacing w:line="360" w:lineRule="auto"/>
        <w:rPr>
          <w:rFonts w:ascii="宋体" w:eastAsia="宋体" w:hAnsi="宋体" w:cs="宋体"/>
          <w:szCs w:val="21"/>
          <w:lang w:bidi="ar"/>
        </w:rPr>
      </w:pPr>
      <w:r>
        <w:rPr>
          <w:rFonts w:ascii="黑体" w:eastAsia="黑体" w:hAnsi="宋体" w:cs="黑体" w:hint="eastAsia"/>
          <w:szCs w:val="21"/>
          <w:lang w:bidi="ar"/>
        </w:rPr>
        <w:lastRenderedPageBreak/>
        <w:t>内容提要</w:t>
      </w:r>
      <w:r>
        <w:rPr>
          <w:rFonts w:ascii="宋体" w:eastAsia="宋体" w:hAnsi="宋体" w:cs="宋体" w:hint="eastAsia"/>
          <w:szCs w:val="21"/>
          <w:lang w:bidi="ar"/>
        </w:rPr>
        <w:t>：</w:t>
      </w:r>
    </w:p>
    <w:p w:rsidR="000D4C9C" w:rsidRDefault="00C807B0">
      <w:pPr>
        <w:snapToGrid w:val="0"/>
        <w:spacing w:line="360" w:lineRule="auto"/>
        <w:rPr>
          <w:rFonts w:ascii="宋体" w:eastAsia="宋体" w:hAnsi="宋体" w:cs="宋体"/>
          <w:color w:val="000000"/>
          <w:kern w:val="0"/>
          <w:szCs w:val="21"/>
        </w:rPr>
      </w:pPr>
      <w:r>
        <w:rPr>
          <w:rFonts w:ascii="宋体" w:eastAsia="宋体" w:hAnsi="宋体" w:cs="宋体" w:hint="eastAsia"/>
          <w:szCs w:val="21"/>
          <w:lang w:bidi="ar"/>
        </w:rPr>
        <w:t xml:space="preserve">    </w:t>
      </w:r>
      <w:r>
        <w:rPr>
          <w:rFonts w:ascii="宋体" w:eastAsia="宋体" w:hAnsi="宋体" w:cs="宋体" w:hint="eastAsia"/>
          <w:color w:val="000000"/>
          <w:kern w:val="0"/>
          <w:szCs w:val="21"/>
          <w:lang w:bidi="ar"/>
        </w:rPr>
        <w:t>电信法是对电信立法与电信法学理论进行概括的科学，包括电信市场准入法律制度、网间的互联互通法律制度、电信资费法律制度、电信资源法律制度、电信用户权益保护法律制度、电信建设法律制度、普遍服务法律制度、三网融合法律制度、信息安全法律制度、竞争法律制度、</w:t>
      </w:r>
    </w:p>
    <w:p w:rsidR="000D4C9C" w:rsidRDefault="00C807B0">
      <w:pPr>
        <w:spacing w:line="360" w:lineRule="auto"/>
        <w:rPr>
          <w:rFonts w:ascii="宋体" w:eastAsia="宋体" w:hAnsi="宋体" w:cs="宋体"/>
          <w:color w:val="000000"/>
          <w:kern w:val="0"/>
          <w:szCs w:val="21"/>
          <w:lang w:bidi="ar"/>
        </w:rPr>
      </w:pPr>
      <w:r>
        <w:rPr>
          <w:rFonts w:ascii="宋体" w:eastAsia="宋体" w:hAnsi="宋体" w:cs="宋体" w:hint="eastAsia"/>
          <w:color w:val="000000"/>
          <w:kern w:val="0"/>
          <w:szCs w:val="21"/>
          <w:lang w:bidi="ar"/>
        </w:rPr>
        <w:t>通过教学使学生掌握电信法律的基本理论及原理，通过案例的分析，能帮助学生全面了解电信法律部门的实践运作和法律调整，更直观地掌握电信法原理，有针对性地探讨电信的理论及实践问题，提高学生分析问题、解决问题的能力。</w:t>
      </w:r>
    </w:p>
    <w:p w:rsidR="000D4C9C" w:rsidRDefault="000D4C9C">
      <w:pPr>
        <w:spacing w:line="360" w:lineRule="auto"/>
        <w:rPr>
          <w:rFonts w:ascii="宋体" w:eastAsia="宋体" w:hAnsi="宋体" w:cs="宋体"/>
          <w:color w:val="000000"/>
          <w:kern w:val="0"/>
          <w:szCs w:val="21"/>
          <w:lang w:bidi="ar"/>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pacing w:line="360" w:lineRule="auto"/>
        <w:jc w:val="center"/>
        <w:rPr>
          <w:rFonts w:ascii="Times New Roman" w:eastAsia="黑体" w:hAnsi="Times New Roman" w:cs="Times New Roman"/>
          <w:b/>
          <w:bCs/>
          <w:sz w:val="28"/>
          <w:szCs w:val="28"/>
        </w:rPr>
      </w:pPr>
    </w:p>
    <w:p w:rsidR="000D4C9C" w:rsidRDefault="00C807B0">
      <w:pPr>
        <w:spacing w:line="360" w:lineRule="auto"/>
        <w:jc w:val="center"/>
        <w:rPr>
          <w:rFonts w:ascii="Times New Roman" w:eastAsia="黑体" w:hAnsi="Times New Roman" w:cs="Times New Roman"/>
          <w:sz w:val="28"/>
          <w:szCs w:val="28"/>
        </w:rPr>
      </w:pPr>
      <w:r>
        <w:rPr>
          <w:rFonts w:ascii="Times New Roman" w:eastAsia="黑体" w:hAnsi="Times New Roman" w:cs="Times New Roman"/>
          <w:sz w:val="28"/>
          <w:szCs w:val="28"/>
        </w:rPr>
        <w:t>《侵权责任法》课程简介</w:t>
      </w:r>
    </w:p>
    <w:p w:rsidR="000D4C9C" w:rsidRDefault="00C807B0">
      <w:pPr>
        <w:spacing w:line="360" w:lineRule="auto"/>
        <w:rPr>
          <w:rFonts w:ascii="Times New Roman" w:hAnsi="Times New Roman" w:cs="Times New Roman"/>
          <w:color w:val="000000"/>
          <w:kern w:val="0"/>
          <w:szCs w:val="21"/>
        </w:rPr>
      </w:pPr>
      <w:r>
        <w:rPr>
          <w:rFonts w:ascii="Times New Roman" w:eastAsia="黑体" w:hAnsi="Times New Roman" w:cs="Times New Roman"/>
          <w:szCs w:val="21"/>
        </w:rPr>
        <w:t>课程名称：</w:t>
      </w:r>
      <w:r>
        <w:rPr>
          <w:rFonts w:ascii="Times New Roman" w:hAnsi="Times New Roman" w:cs="Times New Roman"/>
          <w:color w:val="000000"/>
          <w:kern w:val="0"/>
          <w:szCs w:val="21"/>
        </w:rPr>
        <w:t>侵权责任法</w:t>
      </w:r>
    </w:p>
    <w:p w:rsidR="000D4C9C" w:rsidRDefault="00C807B0">
      <w:pPr>
        <w:spacing w:line="360" w:lineRule="auto"/>
        <w:ind w:firstLineChars="500" w:firstLine="1050"/>
        <w:rPr>
          <w:rFonts w:ascii="Times New Roman" w:hAnsi="Times New Roman" w:cs="Times New Roman"/>
          <w:color w:val="000000"/>
          <w:kern w:val="0"/>
          <w:szCs w:val="21"/>
        </w:rPr>
      </w:pPr>
      <w:r>
        <w:rPr>
          <w:rFonts w:ascii="Times New Roman" w:hAnsi="Times New Roman" w:cs="Times New Roman"/>
          <w:color w:val="000000"/>
        </w:rPr>
        <w:t>Torts Law</w:t>
      </w:r>
    </w:p>
    <w:p w:rsidR="000D4C9C" w:rsidRDefault="00C807B0">
      <w:pPr>
        <w:spacing w:line="360" w:lineRule="auto"/>
        <w:rPr>
          <w:rFonts w:ascii="Times New Roman" w:eastAsia="黑体" w:hAnsi="Times New Roman" w:cs="Times New Roman"/>
          <w:color w:val="000000"/>
          <w:szCs w:val="21"/>
        </w:rPr>
      </w:pPr>
      <w:r>
        <w:rPr>
          <w:rFonts w:ascii="Times New Roman" w:eastAsia="黑体" w:hAnsi="Times New Roman" w:cs="Times New Roman"/>
          <w:szCs w:val="21"/>
        </w:rPr>
        <w:t>课程编号：</w:t>
      </w:r>
      <w:r>
        <w:rPr>
          <w:rFonts w:ascii="Times New Roman" w:eastAsia="宋体" w:hAnsi="Times New Roman" w:cs="Times New Roman"/>
          <w:szCs w:val="21"/>
        </w:rPr>
        <w:t>3312120240</w:t>
      </w:r>
      <w:r>
        <w:rPr>
          <w:rFonts w:ascii="Times New Roman" w:eastAsia="黑体" w:hAnsi="Times New Roman" w:cs="Times New Roman"/>
          <w:color w:val="000000"/>
          <w:szCs w:val="21"/>
        </w:rPr>
        <w:t xml:space="preserve"> </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eastAsia="宋体" w:hAnsi="Times New Roman" w:cs="Times New Roman"/>
          <w:szCs w:val="21"/>
        </w:rPr>
        <w:t>2/32</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适用专业：</w:t>
      </w:r>
      <w:r>
        <w:rPr>
          <w:rFonts w:ascii="Times New Roman" w:eastAsia="宋体" w:hAnsi="Times New Roman" w:cs="Times New Roman"/>
          <w:szCs w:val="21"/>
        </w:rPr>
        <w:t>法学</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先修课程：</w:t>
      </w:r>
      <w:r>
        <w:rPr>
          <w:rFonts w:ascii="Times New Roman" w:hAnsi="Times New Roman" w:cs="Times New Roman"/>
          <w:color w:val="000000"/>
        </w:rPr>
        <w:t>民法总论、债权法、民事诉讼法</w:t>
      </w:r>
    </w:p>
    <w:p w:rsidR="000D4C9C" w:rsidRDefault="00C807B0">
      <w:pPr>
        <w:widowControl/>
        <w:spacing w:line="360" w:lineRule="auto"/>
        <w:jc w:val="left"/>
        <w:rPr>
          <w:rFonts w:ascii="Times New Roman" w:eastAsia="黑体" w:hAnsi="Times New Roman" w:cs="Times New Roman"/>
          <w:szCs w:val="21"/>
        </w:rPr>
      </w:pPr>
      <w:r>
        <w:rPr>
          <w:rFonts w:ascii="Times New Roman" w:eastAsia="黑体" w:hAnsi="Times New Roman" w:cs="Times New Roman"/>
          <w:szCs w:val="21"/>
        </w:rPr>
        <w:t>内容提要：</w:t>
      </w:r>
    </w:p>
    <w:p w:rsidR="000D4C9C" w:rsidRDefault="00C807B0">
      <w:pPr>
        <w:widowControl/>
        <w:spacing w:line="360" w:lineRule="auto"/>
        <w:ind w:firstLineChars="200" w:firstLine="420"/>
        <w:jc w:val="left"/>
        <w:rPr>
          <w:rFonts w:ascii="Times New Roman" w:hAnsi="Times New Roman" w:cs="Times New Roman"/>
        </w:rPr>
      </w:pPr>
      <w:r>
        <w:rPr>
          <w:rFonts w:ascii="Times New Roman" w:hAnsi="Times New Roman" w:cs="Times New Roman"/>
        </w:rPr>
        <w:t>本课程介绍侵权法的基本法律制度，主要内容包括：</w:t>
      </w:r>
      <w:r>
        <w:rPr>
          <w:rFonts w:ascii="Times New Roman" w:hAnsi="Times New Roman" w:cs="Times New Roman"/>
          <w:color w:val="000000"/>
          <w:kern w:val="0"/>
          <w:szCs w:val="21"/>
        </w:rPr>
        <w:t>侵权责任法的基本理论、侵权行为的构成要件、侵权行为的抗辩事由、一般侵权行为、特殊侵权行为、侵权行为的损害赔偿。</w:t>
      </w:r>
    </w:p>
    <w:p w:rsidR="000D4C9C" w:rsidRDefault="000D4C9C">
      <w:pPr>
        <w:spacing w:line="360" w:lineRule="auto"/>
        <w:rPr>
          <w:rFonts w:ascii="Times New Roman" w:hAnsi="Times New Roman" w:cs="Times New Roman"/>
          <w:color w:val="000000"/>
          <w:kern w:val="0"/>
          <w:szCs w:val="21"/>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napToGrid w:val="0"/>
        <w:spacing w:line="360" w:lineRule="auto"/>
        <w:rPr>
          <w:rFonts w:ascii="Times New Roman" w:hAnsi="Times New Roman" w:cs="Times New Roman"/>
          <w:color w:val="000000"/>
        </w:rPr>
      </w:pPr>
    </w:p>
    <w:p w:rsidR="000D4C9C" w:rsidRDefault="00C807B0">
      <w:pPr>
        <w:spacing w:line="360" w:lineRule="auto"/>
        <w:jc w:val="center"/>
        <w:rPr>
          <w:rFonts w:ascii="黑体" w:eastAsia="黑体" w:hAnsi="宋体"/>
          <w:b/>
          <w:sz w:val="28"/>
        </w:rPr>
      </w:pPr>
      <w:r>
        <w:rPr>
          <w:rFonts w:ascii="黑体" w:eastAsia="黑体" w:hAnsi="宋体" w:hint="eastAsia"/>
          <w:sz w:val="28"/>
        </w:rPr>
        <w:t>《网络犯罪》课程简介</w:t>
      </w:r>
    </w:p>
    <w:p w:rsidR="000D4C9C" w:rsidRDefault="00C807B0">
      <w:pPr>
        <w:spacing w:beforeLines="50" w:before="156" w:line="360" w:lineRule="auto"/>
        <w:rPr>
          <w:rFonts w:ascii="Times New Roman" w:eastAsia="宋体" w:hAnsi="Times New Roman" w:cs="Times New Roman"/>
          <w:color w:val="000000"/>
          <w:szCs w:val="21"/>
        </w:rPr>
      </w:pPr>
      <w:r>
        <w:rPr>
          <w:rFonts w:ascii="Times New Roman" w:eastAsia="黑体" w:hAnsi="Times New Roman" w:cs="Times New Roman"/>
          <w:szCs w:val="21"/>
        </w:rPr>
        <w:t>课程名称</w:t>
      </w:r>
      <w:r>
        <w:rPr>
          <w:rFonts w:ascii="Times New Roman" w:eastAsia="宋体" w:hAnsi="Times New Roman" w:cs="Times New Roman"/>
          <w:szCs w:val="21"/>
        </w:rPr>
        <w:t>：网络犯罪</w:t>
      </w:r>
    </w:p>
    <w:p w:rsidR="000D4C9C" w:rsidRDefault="00C807B0">
      <w:pPr>
        <w:spacing w:line="360" w:lineRule="auto"/>
        <w:rPr>
          <w:rFonts w:ascii="Times New Roman" w:hAnsi="Times New Roman" w:cs="Times New Roman"/>
          <w:color w:val="000000"/>
          <w:szCs w:val="21"/>
        </w:rPr>
      </w:pPr>
      <w:r>
        <w:rPr>
          <w:rFonts w:ascii="Times New Roman" w:eastAsia="宋体" w:hAnsi="Times New Roman" w:cs="Times New Roman"/>
          <w:color w:val="000000"/>
          <w:szCs w:val="21"/>
        </w:rPr>
        <w:t xml:space="preserve">          </w:t>
      </w:r>
      <w:r>
        <w:rPr>
          <w:rFonts w:ascii="Times New Roman" w:hAnsi="Times New Roman" w:cs="Times New Roman"/>
          <w:color w:val="000000"/>
          <w:szCs w:val="21"/>
        </w:rPr>
        <w:t>Cybercrime</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课程编号</w:t>
      </w:r>
      <w:r>
        <w:rPr>
          <w:rFonts w:ascii="Times New Roman" w:eastAsia="宋体" w:hAnsi="Times New Roman" w:cs="Times New Roman"/>
          <w:szCs w:val="21"/>
        </w:rPr>
        <w:t>：</w:t>
      </w:r>
      <w:r>
        <w:rPr>
          <w:rFonts w:ascii="Times New Roman" w:eastAsia="宋体" w:hAnsi="Times New Roman" w:cs="Times New Roman"/>
          <w:szCs w:val="21"/>
        </w:rPr>
        <w:t>3312120250</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eastAsia="宋体" w:hAnsi="Times New Roman" w:cs="Times New Roman"/>
          <w:szCs w:val="21"/>
        </w:rPr>
        <w:t>：</w:t>
      </w:r>
      <w:r>
        <w:rPr>
          <w:rFonts w:ascii="Times New Roman" w:hAnsi="Times New Roman" w:cs="Times New Roman"/>
          <w:color w:val="000000"/>
          <w:szCs w:val="21"/>
        </w:rPr>
        <w:t>2/32</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szCs w:val="21"/>
        </w:rPr>
        <w:t>适用专业</w:t>
      </w:r>
      <w:r>
        <w:rPr>
          <w:rFonts w:ascii="Times New Roman" w:eastAsia="宋体" w:hAnsi="Times New Roman" w:cs="Times New Roman"/>
          <w:szCs w:val="21"/>
        </w:rPr>
        <w:t>：</w:t>
      </w:r>
      <w:r>
        <w:rPr>
          <w:rFonts w:ascii="Times New Roman" w:eastAsia="宋体" w:hAnsi="Times New Roman" w:cs="Times New Roman"/>
          <w:color w:val="000000"/>
          <w:szCs w:val="21"/>
        </w:rPr>
        <w:t>法学</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szCs w:val="21"/>
        </w:rPr>
        <w:t>先修课程</w:t>
      </w:r>
      <w:r>
        <w:rPr>
          <w:rFonts w:ascii="Times New Roman" w:eastAsia="宋体" w:hAnsi="Times New Roman" w:cs="Times New Roman"/>
          <w:szCs w:val="21"/>
        </w:rPr>
        <w:t>：</w:t>
      </w:r>
      <w:r>
        <w:rPr>
          <w:rFonts w:ascii="Times New Roman" w:eastAsia="宋体" w:hAnsi="Times New Roman" w:cs="Times New Roman"/>
          <w:color w:val="000000"/>
          <w:szCs w:val="21"/>
        </w:rPr>
        <w:t>法理学、刑法学、计算机网络技术与应用</w:t>
      </w:r>
    </w:p>
    <w:p w:rsidR="000D4C9C" w:rsidRDefault="00C807B0">
      <w:pPr>
        <w:spacing w:line="360" w:lineRule="auto"/>
        <w:rPr>
          <w:rFonts w:ascii="Times New Roman" w:eastAsia="宋体" w:hAnsi="Times New Roman" w:cs="Times New Roman"/>
          <w:szCs w:val="21"/>
        </w:rPr>
      </w:pPr>
      <w:r>
        <w:rPr>
          <w:rFonts w:ascii="Times New Roman" w:eastAsia="黑体" w:hAnsi="Times New Roman" w:cs="Times New Roman"/>
          <w:szCs w:val="21"/>
        </w:rPr>
        <w:lastRenderedPageBreak/>
        <w:t>内容提要</w:t>
      </w:r>
      <w:r>
        <w:rPr>
          <w:rFonts w:ascii="Times New Roman" w:eastAsia="宋体" w:hAnsi="Times New Roman" w:cs="Times New Roman"/>
          <w:szCs w:val="21"/>
        </w:rPr>
        <w:t>：</w:t>
      </w:r>
    </w:p>
    <w:p w:rsidR="000D4C9C" w:rsidRDefault="00C807B0">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本课程主要从犯罪学和刑法学的角度研究网络犯罪现象。主要内容包括网络犯罪的概念与特征、网络犯罪现象的构成、常见的网络犯罪、中国网络犯罪刑事立法、网络犯罪刑事管辖权问题。</w:t>
      </w:r>
    </w:p>
    <w:p w:rsidR="000D4C9C" w:rsidRDefault="000D4C9C">
      <w:pPr>
        <w:spacing w:line="360" w:lineRule="auto"/>
        <w:ind w:firstLine="420"/>
        <w:rPr>
          <w:rFonts w:ascii="Times New Roman" w:eastAsia="宋体" w:hAnsi="Times New Roman" w:cs="Times New Roman"/>
          <w:szCs w:val="21"/>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pacing w:line="360" w:lineRule="auto"/>
        <w:jc w:val="center"/>
        <w:rPr>
          <w:rFonts w:ascii="黑体" w:eastAsia="黑体" w:hAnsi="黑体" w:cs="黑体"/>
          <w:sz w:val="28"/>
          <w:szCs w:val="28"/>
        </w:rPr>
      </w:pPr>
    </w:p>
    <w:p w:rsidR="000D4C9C" w:rsidRDefault="00C807B0">
      <w:pPr>
        <w:spacing w:line="360" w:lineRule="auto"/>
        <w:jc w:val="center"/>
        <w:rPr>
          <w:rFonts w:ascii="Times New Roman" w:eastAsia="黑体" w:hAnsi="Times New Roman" w:cs="Times New Roman"/>
          <w:b/>
          <w:szCs w:val="21"/>
        </w:rPr>
      </w:pPr>
      <w:r>
        <w:rPr>
          <w:rFonts w:ascii="黑体" w:eastAsia="黑体" w:hAnsi="黑体" w:cs="黑体" w:hint="eastAsia"/>
          <w:sz w:val="28"/>
          <w:szCs w:val="28"/>
        </w:rPr>
        <w:t>《证据法》课程简介</w:t>
      </w:r>
      <w:r>
        <w:rPr>
          <w:rFonts w:ascii="Times New Roman" w:eastAsia="黑体" w:hAnsi="Times New Roman" w:cs="Times New Roman"/>
          <w:b/>
          <w:szCs w:val="21"/>
        </w:rPr>
        <w:t xml:space="preserve"> </w:t>
      </w:r>
    </w:p>
    <w:p w:rsidR="000D4C9C" w:rsidRDefault="00C807B0">
      <w:pPr>
        <w:spacing w:beforeLines="50" w:before="156" w:line="360" w:lineRule="auto"/>
        <w:rPr>
          <w:rFonts w:ascii="Times New Roman" w:eastAsia="宋体" w:hAnsi="Times New Roman" w:cs="Times New Roman"/>
          <w:color w:val="000000"/>
          <w:szCs w:val="21"/>
        </w:rPr>
      </w:pPr>
      <w:r>
        <w:rPr>
          <w:rFonts w:ascii="Times New Roman" w:eastAsia="黑体" w:hAnsi="Times New Roman" w:cs="Times New Roman"/>
          <w:szCs w:val="21"/>
        </w:rPr>
        <w:t>课程名称</w:t>
      </w:r>
      <w:r>
        <w:rPr>
          <w:rFonts w:ascii="Times New Roman" w:eastAsia="宋体" w:hAnsi="Times New Roman" w:cs="Times New Roman"/>
          <w:szCs w:val="21"/>
        </w:rPr>
        <w:t>：</w:t>
      </w:r>
      <w:r>
        <w:rPr>
          <w:rFonts w:ascii="Times New Roman" w:eastAsia="宋体" w:hAnsi="Times New Roman" w:cs="Times New Roman"/>
          <w:color w:val="000000"/>
          <w:szCs w:val="21"/>
        </w:rPr>
        <w:t>证据法</w:t>
      </w:r>
    </w:p>
    <w:p w:rsidR="000D4C9C" w:rsidRDefault="00C807B0">
      <w:pPr>
        <w:spacing w:line="360" w:lineRule="auto"/>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Evidence Law</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课程编号</w:t>
      </w:r>
      <w:r>
        <w:rPr>
          <w:rFonts w:ascii="Times New Roman" w:eastAsia="宋体" w:hAnsi="Times New Roman" w:cs="Times New Roman"/>
          <w:szCs w:val="21"/>
        </w:rPr>
        <w:t>：</w:t>
      </w:r>
      <w:r>
        <w:rPr>
          <w:rFonts w:ascii="Times New Roman" w:eastAsia="宋体" w:hAnsi="Times New Roman" w:cs="Times New Roman"/>
          <w:szCs w:val="21"/>
        </w:rPr>
        <w:t>3312120280</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eastAsia="宋体" w:hAnsi="Times New Roman" w:cs="Times New Roman"/>
          <w:szCs w:val="21"/>
        </w:rPr>
        <w:t>：</w:t>
      </w:r>
      <w:r>
        <w:rPr>
          <w:rFonts w:ascii="Times New Roman" w:hAnsi="Times New Roman" w:cs="Times New Roman"/>
          <w:color w:val="000000"/>
          <w:szCs w:val="21"/>
        </w:rPr>
        <w:t>2/32</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szCs w:val="21"/>
        </w:rPr>
        <w:t>适用专业</w:t>
      </w:r>
      <w:r>
        <w:rPr>
          <w:rFonts w:ascii="Times New Roman" w:eastAsia="宋体" w:hAnsi="Times New Roman" w:cs="Times New Roman"/>
          <w:szCs w:val="21"/>
        </w:rPr>
        <w:t>：法学专业</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szCs w:val="21"/>
        </w:rPr>
        <w:t>先修课程</w:t>
      </w:r>
      <w:r>
        <w:rPr>
          <w:rFonts w:ascii="Times New Roman" w:eastAsia="宋体" w:hAnsi="Times New Roman" w:cs="Times New Roman"/>
          <w:szCs w:val="21"/>
        </w:rPr>
        <w:t>：刑事诉讼法、民事诉讼法等</w:t>
      </w:r>
    </w:p>
    <w:p w:rsidR="000D4C9C" w:rsidRDefault="00C807B0">
      <w:pPr>
        <w:spacing w:line="360" w:lineRule="auto"/>
        <w:rPr>
          <w:rFonts w:ascii="Times New Roman" w:eastAsia="宋体" w:hAnsi="Times New Roman" w:cs="Times New Roman"/>
          <w:szCs w:val="21"/>
        </w:rPr>
      </w:pPr>
      <w:r>
        <w:rPr>
          <w:rFonts w:ascii="Times New Roman" w:eastAsia="黑体" w:hAnsi="Times New Roman" w:cs="Times New Roman"/>
          <w:szCs w:val="21"/>
        </w:rPr>
        <w:t>内容提要</w:t>
      </w:r>
      <w:r>
        <w:rPr>
          <w:rFonts w:ascii="Times New Roman" w:eastAsia="宋体" w:hAnsi="Times New Roman" w:cs="Times New Roman"/>
          <w:szCs w:val="21"/>
        </w:rPr>
        <w:t>：</w:t>
      </w:r>
    </w:p>
    <w:p w:rsidR="000D4C9C" w:rsidRDefault="00C807B0">
      <w:pPr>
        <w:spacing w:line="360" w:lineRule="auto"/>
        <w:ind w:firstLine="420"/>
        <w:rPr>
          <w:rFonts w:ascii="Times New Roman" w:eastAsia="宋体" w:hAnsi="Times New Roman" w:cs="Times New Roman"/>
          <w:color w:val="000000"/>
          <w:szCs w:val="21"/>
        </w:rPr>
      </w:pPr>
      <w:r>
        <w:rPr>
          <w:rFonts w:ascii="Times New Roman" w:eastAsia="宋体" w:hAnsi="Times New Roman" w:cs="Times New Roman"/>
          <w:szCs w:val="21"/>
        </w:rPr>
        <w:t>本课程力求理论和实践的紧密结合</w:t>
      </w:r>
      <w:r>
        <w:rPr>
          <w:rFonts w:ascii="Times New Roman" w:eastAsia="宋体" w:hAnsi="Times New Roman" w:cs="Times New Roman"/>
          <w:color w:val="000000"/>
          <w:szCs w:val="21"/>
        </w:rPr>
        <w:t>，重点讲授证据法的基础理论、基本知识，既涉及我国证据法学研究的前沿知识，也包括外国证据法和联合国有关证据法的国际协议等内容。本课程尤其关注我国司法实践中运用证据作为案件裁判之依据的大量经验和所存在的问题。本课程紧紧把握最高人民法院等机构所颁布的与证据之具体运用紧密相关的司法解释，以确保理论教学和具体司法实践的紧密结合。</w:t>
      </w:r>
    </w:p>
    <w:p w:rsidR="000D4C9C" w:rsidRDefault="000D4C9C">
      <w:pPr>
        <w:spacing w:line="360" w:lineRule="auto"/>
        <w:ind w:firstLine="420"/>
        <w:rPr>
          <w:rFonts w:ascii="Times New Roman" w:eastAsia="宋体" w:hAnsi="Times New Roman" w:cs="Times New Roman"/>
          <w:color w:val="000000"/>
          <w:szCs w:val="21"/>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pacing w:line="360" w:lineRule="auto"/>
        <w:jc w:val="center"/>
        <w:rPr>
          <w:rFonts w:ascii="黑体" w:eastAsia="黑体" w:hAnsi="黑体" w:cs="黑体"/>
          <w:sz w:val="28"/>
          <w:szCs w:val="28"/>
        </w:rPr>
      </w:pPr>
    </w:p>
    <w:p w:rsidR="000D4C9C" w:rsidRDefault="00C807B0">
      <w:pPr>
        <w:spacing w:line="360" w:lineRule="auto"/>
        <w:jc w:val="center"/>
        <w:rPr>
          <w:rFonts w:ascii="Times New Roman" w:eastAsia="黑体" w:hAnsi="Times New Roman" w:cs="Times New Roman"/>
          <w:b/>
          <w:szCs w:val="21"/>
        </w:rPr>
      </w:pPr>
      <w:r>
        <w:rPr>
          <w:rFonts w:ascii="黑体" w:eastAsia="黑体" w:hAnsi="黑体" w:cs="黑体" w:hint="eastAsia"/>
          <w:sz w:val="28"/>
          <w:szCs w:val="28"/>
        </w:rPr>
        <w:t>《仲裁法》课程简介</w:t>
      </w:r>
    </w:p>
    <w:p w:rsidR="000D4C9C" w:rsidRDefault="00C807B0">
      <w:pPr>
        <w:spacing w:beforeLines="50" w:before="156" w:line="360" w:lineRule="auto"/>
        <w:rPr>
          <w:rFonts w:ascii="Times New Roman" w:eastAsia="宋体" w:hAnsi="Times New Roman" w:cs="Times New Roman"/>
          <w:color w:val="000000"/>
          <w:szCs w:val="21"/>
        </w:rPr>
      </w:pPr>
      <w:r>
        <w:rPr>
          <w:rFonts w:ascii="Times New Roman" w:eastAsia="黑体" w:hAnsi="Times New Roman" w:cs="Times New Roman"/>
          <w:szCs w:val="21"/>
        </w:rPr>
        <w:t>课程名称</w:t>
      </w:r>
      <w:r>
        <w:rPr>
          <w:rFonts w:ascii="Times New Roman" w:eastAsia="宋体" w:hAnsi="Times New Roman" w:cs="Times New Roman"/>
          <w:szCs w:val="21"/>
        </w:rPr>
        <w:t>：</w:t>
      </w:r>
      <w:r>
        <w:rPr>
          <w:rFonts w:ascii="Times New Roman" w:eastAsia="宋体" w:hAnsi="Times New Roman" w:cs="Times New Roman"/>
          <w:color w:val="000000"/>
          <w:szCs w:val="21"/>
        </w:rPr>
        <w:t>仲裁法</w:t>
      </w:r>
    </w:p>
    <w:p w:rsidR="000D4C9C" w:rsidRDefault="00C807B0">
      <w:pPr>
        <w:spacing w:line="360" w:lineRule="auto"/>
        <w:rPr>
          <w:rFonts w:ascii="Times New Roman" w:hAnsi="Times New Roman" w:cs="Times New Roman"/>
          <w:color w:val="000000"/>
          <w:szCs w:val="21"/>
        </w:rPr>
      </w:pPr>
      <w:r>
        <w:rPr>
          <w:rFonts w:ascii="Times New Roman" w:eastAsia="宋体" w:hAnsi="Times New Roman" w:cs="Times New Roman"/>
          <w:color w:val="000000"/>
          <w:szCs w:val="21"/>
        </w:rPr>
        <w:t xml:space="preserve">         </w:t>
      </w:r>
      <w:r>
        <w:rPr>
          <w:rFonts w:ascii="Times New Roman" w:hAnsi="Times New Roman" w:cs="Times New Roman"/>
          <w:color w:val="000000"/>
          <w:szCs w:val="21"/>
        </w:rPr>
        <w:t xml:space="preserve"> Arbitration Law</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szCs w:val="21"/>
        </w:rPr>
        <w:t>课程编号</w:t>
      </w:r>
      <w:r>
        <w:rPr>
          <w:rFonts w:ascii="Times New Roman" w:eastAsia="宋体" w:hAnsi="Times New Roman" w:cs="Times New Roman"/>
          <w:szCs w:val="21"/>
        </w:rPr>
        <w:t>：</w:t>
      </w:r>
      <w:r>
        <w:rPr>
          <w:rFonts w:ascii="Times New Roman" w:hAnsi="Times New Roman" w:cs="Times New Roman"/>
          <w:color w:val="000000"/>
          <w:szCs w:val="21"/>
        </w:rPr>
        <w:t>3312120290</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eastAsia="宋体" w:hAnsi="Times New Roman" w:cs="Times New Roman"/>
          <w:szCs w:val="21"/>
        </w:rPr>
        <w:t>：</w:t>
      </w:r>
      <w:r>
        <w:rPr>
          <w:rFonts w:ascii="Times New Roman" w:hAnsi="Times New Roman" w:cs="Times New Roman"/>
          <w:color w:val="000000"/>
          <w:szCs w:val="21"/>
        </w:rPr>
        <w:t>2/32</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szCs w:val="21"/>
        </w:rPr>
        <w:t>适用专业</w:t>
      </w:r>
      <w:r>
        <w:rPr>
          <w:rFonts w:ascii="Times New Roman" w:eastAsia="宋体" w:hAnsi="Times New Roman" w:cs="Times New Roman"/>
          <w:szCs w:val="21"/>
        </w:rPr>
        <w:t>：法学</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szCs w:val="21"/>
        </w:rPr>
        <w:t>先修课程</w:t>
      </w:r>
      <w:r>
        <w:rPr>
          <w:rFonts w:ascii="Times New Roman" w:eastAsia="宋体" w:hAnsi="Times New Roman" w:cs="Times New Roman"/>
          <w:szCs w:val="21"/>
        </w:rPr>
        <w:t>：民法总论、债权法、民事诉讼法</w:t>
      </w:r>
    </w:p>
    <w:p w:rsidR="000D4C9C" w:rsidRDefault="00C807B0">
      <w:pPr>
        <w:spacing w:line="360" w:lineRule="auto"/>
        <w:rPr>
          <w:rFonts w:ascii="Times New Roman" w:eastAsia="宋体" w:hAnsi="Times New Roman" w:cs="Times New Roman"/>
          <w:szCs w:val="21"/>
        </w:rPr>
      </w:pPr>
      <w:r>
        <w:rPr>
          <w:rFonts w:ascii="Times New Roman" w:eastAsia="黑体" w:hAnsi="Times New Roman" w:cs="Times New Roman"/>
          <w:szCs w:val="21"/>
        </w:rPr>
        <w:lastRenderedPageBreak/>
        <w:t>内容提要</w:t>
      </w:r>
      <w:r>
        <w:rPr>
          <w:rFonts w:ascii="Times New Roman" w:eastAsia="宋体" w:hAnsi="Times New Roman" w:cs="Times New Roman"/>
          <w:szCs w:val="21"/>
        </w:rPr>
        <w:t>：</w:t>
      </w:r>
    </w:p>
    <w:p w:rsidR="000D4C9C" w:rsidRDefault="00C807B0">
      <w:pPr>
        <w:spacing w:line="360" w:lineRule="auto"/>
        <w:rPr>
          <w:rFonts w:ascii="Times New Roman" w:eastAsia="宋体" w:hAnsi="Times New Roman" w:cs="Times New Roman"/>
          <w:color w:val="000000"/>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仲裁法系全国高等学校法学专业主干课程。本课程以中国仲裁法为中心，对仲裁制度的基本理论与实践进行系统讲授。主要内容包括导论、仲裁机构与仲裁规则、仲裁员、仲裁责任、仲裁协议、仲裁庭、仲裁程序、仲裁时效和仲裁费用、申请撤销仲裁裁决、仲裁裁决的承认与执行。本课程在介绍和分析传统学科理论的同时，根据仲裁法课程本身实践性强的特点，注重对现行立法、司法解释及仲裁实务的讲解和分析，密切联系立法、司法与仲裁实践，强调培养学生运用所学理论知识解决实际问题的能力。</w:t>
      </w:r>
    </w:p>
    <w:p w:rsidR="000D4C9C" w:rsidRDefault="000D4C9C">
      <w:pPr>
        <w:spacing w:line="360" w:lineRule="auto"/>
        <w:rPr>
          <w:rFonts w:ascii="Times New Roman" w:eastAsia="宋体" w:hAnsi="Times New Roman" w:cs="Times New Roman"/>
          <w:color w:val="FF0000"/>
          <w:szCs w:val="21"/>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pacing w:line="360" w:lineRule="auto"/>
        <w:jc w:val="center"/>
        <w:rPr>
          <w:rFonts w:ascii="Times New Roman" w:eastAsia="黑体" w:hAnsi="Times New Roman" w:cs="Times New Roman"/>
          <w:szCs w:val="21"/>
        </w:rPr>
      </w:pPr>
    </w:p>
    <w:p w:rsidR="000D4C9C" w:rsidRDefault="00C807B0">
      <w:pPr>
        <w:spacing w:line="360" w:lineRule="auto"/>
        <w:jc w:val="center"/>
        <w:rPr>
          <w:rFonts w:ascii="黑体" w:eastAsia="黑体" w:hAnsi="黑体" w:cs="黑体"/>
          <w:sz w:val="28"/>
          <w:szCs w:val="28"/>
        </w:rPr>
      </w:pPr>
      <w:r>
        <w:rPr>
          <w:rFonts w:ascii="黑体" w:eastAsia="黑体" w:hAnsi="黑体" w:cs="黑体" w:hint="eastAsia"/>
          <w:sz w:val="28"/>
          <w:szCs w:val="28"/>
        </w:rPr>
        <w:t>《金融法》课程简介</w:t>
      </w:r>
    </w:p>
    <w:p w:rsidR="000D4C9C" w:rsidRDefault="00C807B0">
      <w:pPr>
        <w:widowControl/>
        <w:spacing w:line="360" w:lineRule="auto"/>
        <w:jc w:val="left"/>
        <w:rPr>
          <w:rFonts w:ascii="Times New Roman" w:hAnsi="Times New Roman" w:cs="Times New Roman"/>
          <w:kern w:val="0"/>
          <w:szCs w:val="21"/>
        </w:rPr>
      </w:pPr>
      <w:r>
        <w:rPr>
          <w:rFonts w:ascii="Times New Roman" w:eastAsia="黑体" w:hAnsi="Times New Roman" w:cs="Times New Roman"/>
          <w:szCs w:val="21"/>
        </w:rPr>
        <w:t>课程名称：</w:t>
      </w:r>
      <w:r>
        <w:rPr>
          <w:rFonts w:ascii="Times New Roman" w:hAnsi="Times New Roman" w:cs="Times New Roman"/>
          <w:kern w:val="0"/>
          <w:szCs w:val="21"/>
        </w:rPr>
        <w:t>金融法</w:t>
      </w:r>
      <w:r>
        <w:rPr>
          <w:rFonts w:ascii="Times New Roman" w:hAnsi="Times New Roman" w:cs="Times New Roman"/>
          <w:kern w:val="0"/>
          <w:szCs w:val="21"/>
        </w:rPr>
        <w:t xml:space="preserve"> </w:t>
      </w:r>
    </w:p>
    <w:p w:rsidR="000D4C9C" w:rsidRDefault="00C807B0">
      <w:pPr>
        <w:widowControl/>
        <w:spacing w:line="360" w:lineRule="auto"/>
        <w:ind w:firstLineChars="500" w:firstLine="1050"/>
        <w:jc w:val="left"/>
        <w:outlineLvl w:val="0"/>
        <w:rPr>
          <w:rFonts w:ascii="Times New Roman" w:hAnsi="Times New Roman" w:cs="Times New Roman"/>
          <w:kern w:val="0"/>
          <w:szCs w:val="21"/>
        </w:rPr>
      </w:pPr>
      <w:r>
        <w:rPr>
          <w:rFonts w:ascii="Times New Roman" w:hAnsi="Times New Roman" w:cs="Times New Roman"/>
          <w:kern w:val="0"/>
          <w:szCs w:val="21"/>
        </w:rPr>
        <w:t>Financial Law</w:t>
      </w:r>
    </w:p>
    <w:p w:rsidR="000D4C9C" w:rsidRDefault="00C807B0">
      <w:pPr>
        <w:widowControl/>
        <w:spacing w:line="360" w:lineRule="auto"/>
        <w:jc w:val="left"/>
        <w:rPr>
          <w:rFonts w:ascii="Times New Roman" w:hAnsi="Times New Roman" w:cs="Times New Roman"/>
          <w:b/>
          <w:kern w:val="0"/>
          <w:szCs w:val="21"/>
        </w:rPr>
      </w:pPr>
      <w:r>
        <w:rPr>
          <w:rFonts w:ascii="Times New Roman" w:eastAsia="黑体" w:hAnsi="Times New Roman" w:cs="Times New Roman"/>
          <w:szCs w:val="21"/>
        </w:rPr>
        <w:t>课程编号：</w:t>
      </w:r>
      <w:r>
        <w:rPr>
          <w:rFonts w:ascii="Times New Roman" w:hAnsi="Times New Roman" w:cs="Times New Roman"/>
          <w:kern w:val="0"/>
          <w:szCs w:val="21"/>
        </w:rPr>
        <w:t>3312120300</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hAnsi="Times New Roman" w:cs="Times New Roman"/>
          <w:color w:val="000000"/>
          <w:szCs w:val="21"/>
        </w:rPr>
        <w:t>3/48</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适用专业：</w:t>
      </w:r>
      <w:r>
        <w:rPr>
          <w:rFonts w:ascii="Times New Roman" w:hAnsi="Times New Roman" w:cs="Times New Roman"/>
          <w:color w:val="000000"/>
          <w:szCs w:val="21"/>
        </w:rPr>
        <w:t>法学</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先修课程：</w:t>
      </w:r>
      <w:r>
        <w:rPr>
          <w:rFonts w:ascii="Times New Roman" w:hAnsi="Times New Roman" w:cs="Times New Roman"/>
          <w:szCs w:val="21"/>
        </w:rPr>
        <w:t>民法总论、行政法、经济法</w:t>
      </w:r>
    </w:p>
    <w:p w:rsidR="000D4C9C" w:rsidRDefault="00C807B0">
      <w:pPr>
        <w:spacing w:line="360" w:lineRule="auto"/>
        <w:rPr>
          <w:rFonts w:ascii="Times New Roman" w:eastAsia="黑体" w:hAnsi="Times New Roman" w:cs="Times New Roman"/>
          <w:szCs w:val="21"/>
        </w:rPr>
      </w:pPr>
      <w:r>
        <w:rPr>
          <w:rFonts w:ascii="Times New Roman" w:eastAsia="黑体" w:hAnsi="Times New Roman" w:cs="Times New Roman"/>
          <w:szCs w:val="21"/>
        </w:rPr>
        <w:t>内容提要：</w:t>
      </w:r>
    </w:p>
    <w:p w:rsidR="000D4C9C" w:rsidRDefault="00C807B0">
      <w:pPr>
        <w:spacing w:line="360" w:lineRule="auto"/>
        <w:rPr>
          <w:rFonts w:ascii="Times New Roman" w:hAnsi="Times New Roman" w:cs="Times New Roman"/>
          <w:kern w:val="0"/>
          <w:szCs w:val="21"/>
        </w:rPr>
      </w:pPr>
      <w:r>
        <w:rPr>
          <w:rFonts w:ascii="Times New Roman" w:eastAsia="黑体" w:hAnsi="Times New Roman" w:cs="Times New Roman"/>
          <w:szCs w:val="21"/>
        </w:rPr>
        <w:t xml:space="preserve">    </w:t>
      </w:r>
      <w:r>
        <w:rPr>
          <w:rFonts w:ascii="Times New Roman" w:hAnsi="Times New Roman" w:cs="Times New Roman"/>
          <w:kern w:val="0"/>
          <w:szCs w:val="21"/>
        </w:rPr>
        <w:t>本课程主要讲授金融法的基本原理以及我国社会主义基本金融法律制度，培养学生正确分析、解决金融法律问题的能力。通过本课程的学习，学生将了解金融市场、金融机构、金融工具等金融基本概念，掌握金融法的概念、调整对象、法律关系、法律体系、基本原则、制定和实施；掌握银行法的基本原理、中央银行法、商业银行法、政策性银行法、货币法、反洗钱法、银行业监管法等法律制度；掌握票据和票据法的概念、票据法律关系、票据行为、票据权利、票据瑕疵、票据抗辩、票据丧失和补救、汇票法律制度、本票法律制度、支票法律制度；了解保险和保险法的基本原理、保险合同、财产保险、人身保险、保险公司、保险经营规则、保险监管、保险市场辅助人等法律制度。</w:t>
      </w:r>
    </w:p>
    <w:p w:rsidR="000D4C9C" w:rsidRDefault="000D4C9C">
      <w:pPr>
        <w:spacing w:line="360" w:lineRule="auto"/>
        <w:rPr>
          <w:rFonts w:ascii="Times New Roman" w:hAnsi="Times New Roman" w:cs="Times New Roman"/>
          <w:color w:val="FF0000"/>
          <w:szCs w:val="21"/>
        </w:rPr>
      </w:pPr>
    </w:p>
    <w:p w:rsidR="000D4C9C" w:rsidRDefault="00C807B0">
      <w:pPr>
        <w:snapToGrid w:val="0"/>
        <w:spacing w:line="360" w:lineRule="auto"/>
        <w:jc w:val="center"/>
        <w:rPr>
          <w:rFonts w:ascii="黑体" w:eastAsia="黑体"/>
          <w:sz w:val="30"/>
          <w:szCs w:val="30"/>
        </w:rPr>
      </w:pPr>
      <w:r>
        <w:rPr>
          <w:rFonts w:ascii="宋体" w:hAnsi="宋体" w:hint="eastAsia"/>
          <w:color w:val="000000"/>
        </w:rPr>
        <w:t>——————————————————————————————————————————</w:t>
      </w:r>
      <w:bookmarkStart w:id="4" w:name="_Toc344890052"/>
      <w:r>
        <w:rPr>
          <w:rFonts w:ascii="黑体" w:eastAsia="黑体" w:hint="eastAsia"/>
          <w:sz w:val="30"/>
          <w:szCs w:val="30"/>
        </w:rPr>
        <w:t>《劳动法与社会保障法学》课程简介</w:t>
      </w:r>
      <w:bookmarkEnd w:id="4"/>
    </w:p>
    <w:p w:rsidR="000D4C9C" w:rsidRDefault="00C807B0">
      <w:pPr>
        <w:spacing w:line="360" w:lineRule="auto"/>
        <w:rPr>
          <w:rFonts w:ascii="宋体" w:hAnsi="宋体"/>
        </w:rPr>
      </w:pPr>
      <w:r>
        <w:rPr>
          <w:rFonts w:ascii="宋体" w:eastAsia="黑体" w:hAnsi="宋体" w:hint="eastAsia"/>
          <w:szCs w:val="21"/>
        </w:rPr>
        <w:t>课程名称：</w:t>
      </w:r>
      <w:r>
        <w:rPr>
          <w:rFonts w:ascii="宋体" w:hAnsi="宋体" w:hint="eastAsia"/>
        </w:rPr>
        <w:t>劳动法与社会保障法学</w:t>
      </w:r>
    </w:p>
    <w:p w:rsidR="000D4C9C" w:rsidRDefault="00C807B0">
      <w:pPr>
        <w:spacing w:line="360" w:lineRule="auto"/>
        <w:rPr>
          <w:rFonts w:ascii="宋体"/>
        </w:rPr>
      </w:pPr>
      <w:r>
        <w:rPr>
          <w:rFonts w:ascii="宋体" w:eastAsia="黑体" w:hAnsi="宋体" w:hint="eastAsia"/>
          <w:szCs w:val="21"/>
        </w:rPr>
        <w:lastRenderedPageBreak/>
        <w:t>课程编号：</w:t>
      </w:r>
      <w:r>
        <w:rPr>
          <w:rFonts w:ascii="Times New Roman" w:eastAsia="宋体" w:hAnsi="Times New Roman" w:cs="黑体"/>
          <w:kern w:val="0"/>
          <w:szCs w:val="21"/>
        </w:rPr>
        <w:t>3312120310</w:t>
      </w:r>
    </w:p>
    <w:p w:rsidR="000D4C9C" w:rsidRDefault="00C807B0">
      <w:pPr>
        <w:spacing w:line="360" w:lineRule="auto"/>
        <w:rPr>
          <w:rFonts w:ascii="宋体"/>
          <w:color w:val="FF0000"/>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eastAsia="黑体" w:hAnsi="Times New Roman" w:cs="Times New Roman" w:hint="eastAsia"/>
          <w:szCs w:val="21"/>
        </w:rPr>
        <w:t>：</w:t>
      </w:r>
      <w:r>
        <w:rPr>
          <w:rFonts w:ascii="Times New Roman" w:eastAsia="宋体" w:hAnsi="Times New Roman" w:cs="黑体" w:hint="eastAsia"/>
          <w:kern w:val="0"/>
          <w:szCs w:val="21"/>
        </w:rPr>
        <w:t>2</w:t>
      </w:r>
      <w:r>
        <w:rPr>
          <w:rFonts w:ascii="宋体" w:hAnsi="宋体" w:hint="eastAsia"/>
        </w:rPr>
        <w:t>/</w:t>
      </w:r>
      <w:r>
        <w:rPr>
          <w:rFonts w:ascii="Times New Roman" w:eastAsia="宋体" w:hAnsi="Times New Roman" w:cs="黑体"/>
          <w:kern w:val="0"/>
          <w:szCs w:val="21"/>
        </w:rPr>
        <w:t>32</w:t>
      </w:r>
    </w:p>
    <w:p w:rsidR="000D4C9C" w:rsidRDefault="00C807B0">
      <w:pPr>
        <w:spacing w:line="360" w:lineRule="auto"/>
        <w:rPr>
          <w:rFonts w:ascii="宋体" w:hAnsi="宋体"/>
          <w:szCs w:val="21"/>
        </w:rPr>
      </w:pPr>
      <w:r>
        <w:rPr>
          <w:rFonts w:ascii="宋体" w:eastAsia="黑体" w:hAnsi="宋体" w:hint="eastAsia"/>
          <w:szCs w:val="21"/>
        </w:rPr>
        <w:t>适用专业：</w:t>
      </w:r>
      <w:r>
        <w:rPr>
          <w:rFonts w:ascii="宋体" w:hAnsi="宋体" w:hint="eastAsia"/>
          <w:szCs w:val="21"/>
        </w:rPr>
        <w:t>法学</w:t>
      </w:r>
    </w:p>
    <w:p w:rsidR="000D4C9C" w:rsidRDefault="00C807B0">
      <w:pPr>
        <w:spacing w:line="360" w:lineRule="auto"/>
        <w:rPr>
          <w:rFonts w:ascii="宋体"/>
        </w:rPr>
      </w:pPr>
      <w:r>
        <w:rPr>
          <w:rFonts w:ascii="宋体" w:eastAsia="黑体" w:hAnsi="宋体" w:hint="eastAsia"/>
          <w:szCs w:val="21"/>
        </w:rPr>
        <w:t>先修课程：</w:t>
      </w:r>
      <w:r>
        <w:rPr>
          <w:rFonts w:ascii="宋体" w:hAnsi="宋体" w:hint="eastAsia"/>
          <w:szCs w:val="21"/>
        </w:rPr>
        <w:t>法理学、宪法学、民法学、刑法学、合同法、行政法学</w:t>
      </w:r>
    </w:p>
    <w:p w:rsidR="000D4C9C" w:rsidRDefault="00C807B0">
      <w:pPr>
        <w:spacing w:line="360" w:lineRule="auto"/>
        <w:rPr>
          <w:rFonts w:ascii="宋体" w:eastAsia="黑体" w:hAnsi="宋体"/>
          <w:szCs w:val="21"/>
        </w:rPr>
      </w:pPr>
      <w:r>
        <w:rPr>
          <w:rFonts w:ascii="宋体" w:eastAsia="黑体" w:hAnsi="宋体" w:hint="eastAsia"/>
          <w:szCs w:val="21"/>
        </w:rPr>
        <w:t>内容提要：</w:t>
      </w:r>
    </w:p>
    <w:p w:rsidR="000D4C9C" w:rsidRDefault="00C807B0">
      <w:pPr>
        <w:spacing w:line="360" w:lineRule="auto"/>
        <w:ind w:firstLineChars="200" w:firstLine="420"/>
        <w:rPr>
          <w:rFonts w:ascii="Times New Roman" w:hAnsi="Times New Roman" w:cs="Times New Roman"/>
          <w:kern w:val="0"/>
          <w:szCs w:val="21"/>
        </w:rPr>
      </w:pPr>
      <w:r>
        <w:rPr>
          <w:rFonts w:ascii="Times New Roman" w:hAnsi="Times New Roman" w:cs="Times New Roman" w:hint="eastAsia"/>
          <w:kern w:val="0"/>
          <w:szCs w:val="21"/>
        </w:rPr>
        <w:t>教学主要内容包括劳动法概述、劳动法的产生和发展、劳动法基础理论、劳动就业、职业培训、劳动合同、集体合同、工作时间和休息休假、工资制度、职业安全卫生、女职工和未成年工的保护、工会、劳动争议处理以及社会保障法中的一般原理及养老、失业、工伤等保险制度，此外还包括相关的法律责任介绍。希望通过此课程的教学使学生了解与解决劳动纠纷相关的法律规定，期望对学生今后的就业有所帮助。</w:t>
      </w:r>
    </w:p>
    <w:bookmarkEnd w:id="3"/>
    <w:p w:rsidR="000D4C9C" w:rsidRDefault="000D4C9C">
      <w:pPr>
        <w:spacing w:line="360" w:lineRule="auto"/>
        <w:rPr>
          <w:rFonts w:ascii="Times New Roman" w:hAnsi="Times New Roman" w:cs="Times New Roman"/>
        </w:rPr>
      </w:pPr>
    </w:p>
    <w:p w:rsidR="000D4C9C" w:rsidRDefault="00C807B0">
      <w:pPr>
        <w:snapToGrid w:val="0"/>
        <w:spacing w:line="360" w:lineRule="auto"/>
        <w:rPr>
          <w:rFonts w:ascii="宋体" w:hAnsi="宋体"/>
          <w:color w:val="000000"/>
        </w:rPr>
      </w:pPr>
      <w:bookmarkStart w:id="5" w:name="_Toc344890059"/>
      <w:bookmarkStart w:id="6" w:name="_Toc344890154"/>
      <w:r>
        <w:rPr>
          <w:rFonts w:ascii="宋体" w:hAnsi="宋体" w:hint="eastAsia"/>
          <w:color w:val="000000"/>
        </w:rPr>
        <w:t>——————————————————————————————————————————</w:t>
      </w:r>
    </w:p>
    <w:p w:rsidR="000D4C9C" w:rsidRDefault="00C807B0">
      <w:pPr>
        <w:spacing w:line="360" w:lineRule="auto"/>
        <w:jc w:val="center"/>
        <w:rPr>
          <w:rFonts w:ascii="黑体" w:eastAsia="黑体" w:hAnsi="宋体" w:cs="黑体"/>
          <w:b/>
          <w:sz w:val="28"/>
          <w:szCs w:val="28"/>
        </w:rPr>
      </w:pPr>
      <w:r>
        <w:rPr>
          <w:rFonts w:ascii="黑体" w:eastAsia="黑体" w:hAnsi="宋体" w:cs="黑体" w:hint="eastAsia"/>
          <w:sz w:val="28"/>
          <w:szCs w:val="28"/>
          <w:lang w:bidi="ar"/>
        </w:rPr>
        <w:t>《国际经济法》课程简介</w:t>
      </w:r>
      <w:r>
        <w:rPr>
          <w:rFonts w:ascii="黑体" w:eastAsia="黑体" w:hAnsi="宋体" w:cs="黑体" w:hint="eastAsia"/>
          <w:b/>
          <w:sz w:val="28"/>
          <w:szCs w:val="28"/>
          <w:lang w:bidi="ar"/>
        </w:rPr>
        <w:t xml:space="preserve"> </w:t>
      </w:r>
    </w:p>
    <w:p w:rsidR="000D4C9C" w:rsidRDefault="00C807B0">
      <w:pPr>
        <w:spacing w:beforeLines="50" w:before="156" w:line="360" w:lineRule="auto"/>
        <w:rPr>
          <w:rFonts w:ascii="Times New Roman" w:eastAsia="宋体" w:hAnsi="Times New Roman" w:cs="Times New Roman"/>
          <w:color w:val="000000"/>
          <w:szCs w:val="21"/>
        </w:rPr>
      </w:pPr>
      <w:r>
        <w:rPr>
          <w:rFonts w:ascii="Times New Roman" w:eastAsia="黑体" w:hAnsi="Times New Roman" w:cs="Times New Roman"/>
          <w:szCs w:val="21"/>
          <w:lang w:bidi="ar"/>
        </w:rPr>
        <w:t>课程名称：</w:t>
      </w:r>
      <w:r>
        <w:rPr>
          <w:rFonts w:ascii="Times New Roman" w:eastAsia="宋体" w:hAnsi="Times New Roman" w:cs="Times New Roman"/>
          <w:color w:val="000000"/>
          <w:szCs w:val="21"/>
          <w:lang w:bidi="ar"/>
        </w:rPr>
        <w:t>国际经济法</w:t>
      </w:r>
    </w:p>
    <w:p w:rsidR="000D4C9C" w:rsidRDefault="00C807B0">
      <w:pPr>
        <w:spacing w:line="360" w:lineRule="auto"/>
        <w:rPr>
          <w:rFonts w:ascii="Times New Roman" w:hAnsi="Times New Roman" w:cs="Times New Roman"/>
          <w:color w:val="000000"/>
          <w:szCs w:val="21"/>
        </w:rPr>
      </w:pPr>
      <w:r>
        <w:rPr>
          <w:rFonts w:ascii="Times New Roman" w:eastAsia="宋体" w:hAnsi="Times New Roman" w:cs="Times New Roman"/>
          <w:color w:val="000000"/>
          <w:szCs w:val="21"/>
          <w:lang w:bidi="ar"/>
        </w:rPr>
        <w:t xml:space="preserve">          </w:t>
      </w:r>
      <w:r>
        <w:rPr>
          <w:rFonts w:ascii="Times New Roman" w:hAnsi="Times New Roman" w:cs="Times New Roman"/>
          <w:color w:val="000000"/>
          <w:szCs w:val="21"/>
          <w:lang w:bidi="ar"/>
        </w:rPr>
        <w:t>International Economic Law</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lang w:bidi="ar"/>
        </w:rPr>
        <w:t>课程编号：</w:t>
      </w:r>
      <w:r w:rsidR="008163D2">
        <w:rPr>
          <w:rFonts w:ascii="Times New Roman" w:hAnsi="Times New Roman" w:cs="Times New Roman"/>
          <w:color w:val="000000"/>
          <w:szCs w:val="21"/>
          <w:lang w:bidi="ar"/>
        </w:rPr>
        <w:t>331212033</w:t>
      </w:r>
      <w:r w:rsidR="008163D2">
        <w:rPr>
          <w:rFonts w:ascii="Times New Roman" w:hAnsi="Times New Roman" w:cs="Times New Roman" w:hint="eastAsia"/>
          <w:color w:val="000000"/>
          <w:szCs w:val="21"/>
          <w:lang w:bidi="ar"/>
        </w:rPr>
        <w:t>1</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szCs w:val="21"/>
          <w:lang w:bidi="ar"/>
        </w:rPr>
        <w:t>学分</w:t>
      </w:r>
      <w:r>
        <w:rPr>
          <w:rFonts w:ascii="Times New Roman" w:eastAsia="黑体" w:hAnsi="Times New Roman" w:cs="Times New Roman"/>
          <w:szCs w:val="21"/>
          <w:lang w:bidi="ar"/>
        </w:rPr>
        <w:t>/</w:t>
      </w:r>
      <w:r>
        <w:rPr>
          <w:rFonts w:ascii="Times New Roman" w:eastAsia="黑体" w:hAnsi="Times New Roman" w:cs="Times New Roman"/>
          <w:szCs w:val="21"/>
          <w:lang w:bidi="ar"/>
        </w:rPr>
        <w:t>学时：</w:t>
      </w:r>
      <w:r>
        <w:rPr>
          <w:rFonts w:ascii="Times New Roman" w:eastAsia="黑体" w:hAnsi="Times New Roman" w:cs="Times New Roman"/>
          <w:szCs w:val="21"/>
          <w:lang w:bidi="ar"/>
        </w:rPr>
        <w:t>4/</w:t>
      </w:r>
      <w:r>
        <w:rPr>
          <w:rFonts w:ascii="Times New Roman" w:hAnsi="Times New Roman" w:cs="Times New Roman"/>
          <w:color w:val="000000"/>
          <w:szCs w:val="21"/>
          <w:lang w:bidi="ar"/>
        </w:rPr>
        <w:t>64</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szCs w:val="21"/>
          <w:lang w:bidi="ar"/>
        </w:rPr>
        <w:t>适用专业：</w:t>
      </w:r>
      <w:r>
        <w:rPr>
          <w:rFonts w:ascii="Times New Roman" w:eastAsia="宋体" w:hAnsi="Times New Roman" w:cs="Times New Roman"/>
          <w:szCs w:val="21"/>
          <w:lang w:bidi="ar"/>
        </w:rPr>
        <w:t>法学专业、国际贸易</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szCs w:val="21"/>
          <w:lang w:bidi="ar"/>
        </w:rPr>
        <w:t>先修课程：</w:t>
      </w:r>
      <w:r>
        <w:rPr>
          <w:rFonts w:ascii="Times New Roman" w:eastAsia="宋体" w:hAnsi="Times New Roman" w:cs="Times New Roman"/>
          <w:color w:val="000000"/>
          <w:szCs w:val="21"/>
          <w:lang w:bidi="ar"/>
        </w:rPr>
        <w:t>民法学、商法学、经济法</w:t>
      </w:r>
    </w:p>
    <w:p w:rsidR="000D4C9C" w:rsidRDefault="00C807B0">
      <w:pPr>
        <w:spacing w:line="360" w:lineRule="auto"/>
        <w:rPr>
          <w:rFonts w:ascii="Times New Roman" w:eastAsia="黑体" w:hAnsi="Times New Roman" w:cs="Times New Roman"/>
          <w:szCs w:val="21"/>
          <w:lang w:bidi="ar"/>
        </w:rPr>
      </w:pPr>
      <w:r>
        <w:rPr>
          <w:rFonts w:ascii="Times New Roman" w:eastAsia="黑体" w:hAnsi="Times New Roman" w:cs="Times New Roman"/>
          <w:szCs w:val="21"/>
          <w:lang w:bidi="ar"/>
        </w:rPr>
        <w:t>内容提要：</w:t>
      </w:r>
    </w:p>
    <w:p w:rsidR="000D4C9C" w:rsidRDefault="00C807B0">
      <w:pPr>
        <w:spacing w:line="360" w:lineRule="auto"/>
        <w:ind w:firstLine="420"/>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国际经济法是高等教育法学专业</w:t>
      </w:r>
      <w:r>
        <w:rPr>
          <w:rFonts w:ascii="Times New Roman" w:eastAsia="宋体" w:hAnsi="Times New Roman" w:cs="Times New Roman"/>
          <w:color w:val="000000"/>
          <w:kern w:val="0"/>
          <w:szCs w:val="21"/>
          <w:lang w:bidi="ar"/>
        </w:rPr>
        <w:t>14</w:t>
      </w:r>
      <w:r>
        <w:rPr>
          <w:rFonts w:ascii="Times New Roman" w:eastAsia="宋体" w:hAnsi="Times New Roman" w:cs="Times New Roman"/>
          <w:color w:val="000000"/>
          <w:kern w:val="0"/>
          <w:szCs w:val="21"/>
          <w:lang w:bidi="ar"/>
        </w:rPr>
        <w:t>门核心课程之一。其主要内容是：国际经济法基础理论、国际经济法与国际经济秩序、国际货物买卖法律制度、国际货物运输与保险法、国际贸易支付、国际贸易管理与世界贸易组织法、知识产权的国际保护与技术贸易管理法、国际投资法、国际货币金融法、国际税法、国际经济贸易争端解决等。通过这门课的学习，使学生掌握基本的国际经济法律制度，并在实践中能够处理相关的法律问题，培养学生在国际经济法领域的思维能力和解决问题的能力，特别是培养</w:t>
      </w:r>
      <w:r>
        <w:rPr>
          <w:rFonts w:ascii="Times New Roman" w:eastAsia="宋体" w:hAnsi="Times New Roman" w:cs="Times New Roman"/>
          <w:color w:val="000000"/>
          <w:kern w:val="0"/>
          <w:szCs w:val="21"/>
          <w:lang w:bidi="ar"/>
        </w:rPr>
        <w:t>WTO</w:t>
      </w:r>
      <w:r>
        <w:rPr>
          <w:rFonts w:ascii="Times New Roman" w:eastAsia="宋体" w:hAnsi="Times New Roman" w:cs="Times New Roman"/>
          <w:color w:val="000000"/>
          <w:kern w:val="0"/>
          <w:szCs w:val="21"/>
          <w:lang w:bidi="ar"/>
        </w:rPr>
        <w:t>方面的法律人才。</w:t>
      </w:r>
    </w:p>
    <w:p w:rsidR="000D4C9C" w:rsidRDefault="000D4C9C">
      <w:pPr>
        <w:spacing w:line="360" w:lineRule="auto"/>
        <w:ind w:firstLine="420"/>
        <w:rPr>
          <w:rFonts w:ascii="Times New Roman" w:eastAsia="宋体" w:hAnsi="Times New Roman" w:cs="Times New Roman"/>
          <w:color w:val="000000"/>
          <w:kern w:val="0"/>
          <w:szCs w:val="21"/>
          <w:lang w:bidi="ar"/>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numPr>
          <w:ins w:id="7" w:author="雨林木风" w:date="2017-12-29T09:35:00Z"/>
        </w:numPr>
        <w:spacing w:line="360" w:lineRule="auto"/>
        <w:jc w:val="center"/>
        <w:rPr>
          <w:rFonts w:ascii="黑体" w:eastAsia="黑体" w:hAnsi="宋体"/>
          <w:sz w:val="28"/>
          <w:szCs w:val="28"/>
        </w:rPr>
      </w:pPr>
    </w:p>
    <w:p w:rsidR="000D4C9C" w:rsidRDefault="00C807B0">
      <w:pPr>
        <w:numPr>
          <w:ins w:id="8" w:author="雨林木风" w:date="2017-12-29T09:35:00Z"/>
        </w:numPr>
        <w:spacing w:line="360" w:lineRule="auto"/>
        <w:jc w:val="center"/>
        <w:rPr>
          <w:rFonts w:ascii="黑体" w:eastAsia="黑体" w:hAnsi="宋体"/>
          <w:b/>
          <w:bCs/>
          <w:sz w:val="28"/>
          <w:szCs w:val="28"/>
        </w:rPr>
      </w:pPr>
      <w:r>
        <w:rPr>
          <w:rFonts w:ascii="黑体" w:eastAsia="黑体" w:hAnsi="宋体" w:hint="eastAsia"/>
          <w:sz w:val="28"/>
          <w:szCs w:val="28"/>
        </w:rPr>
        <w:t>《电子商务法》课程简介</w:t>
      </w:r>
    </w:p>
    <w:p w:rsidR="000D4C9C" w:rsidRDefault="00C807B0">
      <w:pPr>
        <w:widowControl/>
        <w:numPr>
          <w:ins w:id="9" w:author="雨林木风" w:date="2017-12-29T09:35:00Z"/>
        </w:numPr>
        <w:spacing w:line="360" w:lineRule="auto"/>
        <w:jc w:val="left"/>
        <w:rPr>
          <w:rFonts w:ascii="Times New Roman" w:hAnsi="Times New Roman" w:cs="Times New Roman"/>
          <w:color w:val="000000"/>
          <w:kern w:val="0"/>
          <w:szCs w:val="21"/>
        </w:rPr>
      </w:pPr>
      <w:r>
        <w:rPr>
          <w:rFonts w:ascii="Times New Roman" w:eastAsia="黑体" w:hAnsi="Times New Roman" w:cs="Times New Roman"/>
          <w:bCs/>
          <w:szCs w:val="21"/>
        </w:rPr>
        <w:lastRenderedPageBreak/>
        <w:t>课程名称</w:t>
      </w:r>
      <w:r>
        <w:rPr>
          <w:rFonts w:ascii="Times New Roman" w:eastAsia="黑体" w:hAnsi="Times New Roman" w:cs="Times New Roman"/>
          <w:b/>
          <w:bCs/>
          <w:szCs w:val="21"/>
        </w:rPr>
        <w:t>：</w:t>
      </w:r>
      <w:r>
        <w:rPr>
          <w:rFonts w:ascii="Times New Roman" w:hAnsi="Times New Roman" w:cs="Times New Roman"/>
          <w:color w:val="000000"/>
          <w:kern w:val="0"/>
          <w:szCs w:val="21"/>
        </w:rPr>
        <w:t>电子商务法</w:t>
      </w:r>
      <w:r>
        <w:rPr>
          <w:rFonts w:ascii="Times New Roman" w:hAnsi="Times New Roman" w:cs="Times New Roman"/>
          <w:color w:val="000000"/>
          <w:kern w:val="0"/>
          <w:szCs w:val="21"/>
        </w:rPr>
        <w:t xml:space="preserve">  </w:t>
      </w:r>
    </w:p>
    <w:p w:rsidR="000D4C9C" w:rsidRDefault="00C807B0">
      <w:pPr>
        <w:widowControl/>
        <w:numPr>
          <w:ins w:id="10" w:author="雨林木风" w:date="2017-12-29T09:35:00Z"/>
        </w:numPr>
        <w:spacing w:line="360" w:lineRule="auto"/>
        <w:jc w:val="left"/>
        <w:rPr>
          <w:rFonts w:ascii="Times New Roman" w:hAnsi="Times New Roman" w:cs="Times New Roman"/>
          <w:color w:val="000000"/>
          <w:szCs w:val="21"/>
        </w:rPr>
      </w:pPr>
      <w:r>
        <w:rPr>
          <w:rFonts w:ascii="Times New Roman" w:hAnsi="Times New Roman" w:cs="Times New Roman"/>
          <w:color w:val="000000"/>
          <w:kern w:val="0"/>
          <w:szCs w:val="21"/>
        </w:rPr>
        <w:t xml:space="preserve">          </w:t>
      </w:r>
      <w:r>
        <w:rPr>
          <w:rFonts w:ascii="Times New Roman" w:hAnsi="Times New Roman" w:cs="Times New Roman"/>
          <w:color w:val="000000"/>
          <w:szCs w:val="21"/>
        </w:rPr>
        <w:t>E-Commerce Law</w:t>
      </w:r>
    </w:p>
    <w:p w:rsidR="000D4C9C" w:rsidRDefault="00C807B0">
      <w:pPr>
        <w:numPr>
          <w:ins w:id="11" w:author="匿名用户" w:date="1900-01-01T00:00:00Z"/>
        </w:numPr>
        <w:spacing w:line="360" w:lineRule="auto"/>
        <w:rPr>
          <w:rFonts w:ascii="Times New Roman" w:hAnsi="Times New Roman" w:cs="Times New Roman"/>
          <w:color w:val="000000"/>
          <w:szCs w:val="21"/>
        </w:rPr>
      </w:pPr>
      <w:r>
        <w:rPr>
          <w:rFonts w:ascii="Times New Roman" w:eastAsia="黑体" w:hAnsi="Times New Roman" w:cs="Times New Roman"/>
          <w:bCs/>
          <w:szCs w:val="21"/>
        </w:rPr>
        <w:t>课程编号</w:t>
      </w:r>
      <w:r>
        <w:rPr>
          <w:rFonts w:ascii="Times New Roman" w:eastAsia="黑体" w:hAnsi="Times New Roman" w:cs="Times New Roman"/>
          <w:b/>
          <w:bCs/>
          <w:szCs w:val="21"/>
        </w:rPr>
        <w:t>：</w:t>
      </w:r>
      <w:r w:rsidR="008163D2">
        <w:rPr>
          <w:rFonts w:ascii="Times New Roman" w:hAnsi="Times New Roman" w:cs="Times New Roman"/>
          <w:szCs w:val="21"/>
        </w:rPr>
        <w:t>331212034</w:t>
      </w:r>
      <w:r w:rsidR="008163D2">
        <w:rPr>
          <w:rFonts w:ascii="Times New Roman" w:hAnsi="Times New Roman" w:cs="Times New Roman" w:hint="eastAsia"/>
          <w:szCs w:val="21"/>
        </w:rPr>
        <w:t>1</w:t>
      </w:r>
    </w:p>
    <w:p w:rsidR="000D4C9C" w:rsidRDefault="00C807B0">
      <w:pPr>
        <w:widowControl/>
        <w:numPr>
          <w:ins w:id="12" w:author="雨林木风" w:date="2017-12-29T09:36:00Z"/>
        </w:numPr>
        <w:spacing w:line="360" w:lineRule="auto"/>
        <w:jc w:val="left"/>
        <w:rPr>
          <w:rFonts w:ascii="Times New Roman" w:hAnsi="Times New Roman" w:cs="Times New Roman"/>
          <w:color w:val="000000"/>
          <w:kern w:val="0"/>
          <w:szCs w:val="21"/>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eastAsia="黑体" w:hAnsi="Times New Roman" w:cs="Times New Roman"/>
          <w:szCs w:val="21"/>
        </w:rPr>
        <w:t>2/32</w:t>
      </w:r>
    </w:p>
    <w:p w:rsidR="000D4C9C" w:rsidRDefault="00C807B0">
      <w:pPr>
        <w:numPr>
          <w:ins w:id="13" w:author="雨林木风" w:date="1900-01-01T00:00:00Z"/>
        </w:numPr>
        <w:spacing w:line="360" w:lineRule="auto"/>
        <w:rPr>
          <w:rFonts w:ascii="Times New Roman" w:hAnsi="Times New Roman" w:cs="Times New Roman"/>
          <w:bCs/>
          <w:color w:val="000000"/>
          <w:kern w:val="0"/>
          <w:szCs w:val="21"/>
        </w:rPr>
      </w:pPr>
      <w:r>
        <w:rPr>
          <w:rFonts w:ascii="Times New Roman" w:eastAsia="黑体" w:hAnsi="Times New Roman" w:cs="Times New Roman"/>
          <w:bCs/>
          <w:szCs w:val="21"/>
        </w:rPr>
        <w:t>适用专业：</w:t>
      </w:r>
      <w:r>
        <w:rPr>
          <w:rFonts w:ascii="Times New Roman" w:eastAsia="黑体" w:hAnsi="Times New Roman" w:cs="Times New Roman" w:hint="eastAsia"/>
          <w:bCs/>
          <w:szCs w:val="21"/>
        </w:rPr>
        <w:t>法学</w:t>
      </w:r>
    </w:p>
    <w:p w:rsidR="000D4C9C" w:rsidRDefault="00C807B0">
      <w:pPr>
        <w:numPr>
          <w:ins w:id="14" w:author="雨林木风" w:date="1900-01-01T00:00:00Z"/>
        </w:numPr>
        <w:spacing w:line="360" w:lineRule="auto"/>
        <w:rPr>
          <w:rFonts w:ascii="Times New Roman" w:eastAsia="黑体" w:hAnsi="Times New Roman" w:cs="Times New Roman"/>
          <w:b/>
          <w:bCs/>
          <w:szCs w:val="21"/>
        </w:rPr>
      </w:pPr>
      <w:r>
        <w:rPr>
          <w:rFonts w:ascii="Times New Roman" w:eastAsia="黑体" w:hAnsi="Times New Roman" w:cs="Times New Roman"/>
          <w:bCs/>
          <w:szCs w:val="21"/>
        </w:rPr>
        <w:t>先修课程</w:t>
      </w:r>
      <w:r>
        <w:rPr>
          <w:rFonts w:ascii="Times New Roman" w:eastAsia="黑体" w:hAnsi="Times New Roman" w:cs="Times New Roman"/>
          <w:b/>
          <w:bCs/>
          <w:szCs w:val="21"/>
        </w:rPr>
        <w:t>：</w:t>
      </w:r>
      <w:r>
        <w:rPr>
          <w:rFonts w:ascii="Times New Roman" w:hAnsi="Times New Roman" w:cs="Times New Roman"/>
          <w:color w:val="000000"/>
          <w:kern w:val="0"/>
          <w:szCs w:val="21"/>
        </w:rPr>
        <w:t>民法</w:t>
      </w:r>
    </w:p>
    <w:p w:rsidR="000D4C9C" w:rsidRDefault="00C807B0">
      <w:pPr>
        <w:numPr>
          <w:ins w:id="15" w:author="雨林木风" w:date="1900-01-01T00:00:00Z"/>
        </w:numPr>
        <w:snapToGrid w:val="0"/>
        <w:spacing w:line="360" w:lineRule="auto"/>
        <w:rPr>
          <w:rFonts w:ascii="Times New Roman" w:eastAsia="黑体" w:hAnsi="Times New Roman" w:cs="Times New Roman"/>
          <w:b/>
          <w:bCs/>
          <w:szCs w:val="21"/>
        </w:rPr>
      </w:pPr>
      <w:r>
        <w:rPr>
          <w:rFonts w:ascii="Times New Roman" w:eastAsia="黑体" w:hAnsi="Times New Roman" w:cs="Times New Roman"/>
          <w:bCs/>
          <w:szCs w:val="21"/>
        </w:rPr>
        <w:t>内容提要</w:t>
      </w:r>
      <w:r>
        <w:rPr>
          <w:rFonts w:ascii="Times New Roman" w:eastAsia="黑体" w:hAnsi="Times New Roman" w:cs="Times New Roman"/>
          <w:b/>
          <w:bCs/>
          <w:szCs w:val="21"/>
        </w:rPr>
        <w:t>：</w:t>
      </w:r>
    </w:p>
    <w:p w:rsidR="000D4C9C" w:rsidRDefault="00C807B0">
      <w:pPr>
        <w:numPr>
          <w:ins w:id="16" w:author="雨林木风" w:date="1900-01-01T00:00:00Z"/>
        </w:numPr>
        <w:snapToGrid w:val="0"/>
        <w:spacing w:line="360" w:lineRule="auto"/>
        <w:ind w:firstLine="420"/>
        <w:rPr>
          <w:rFonts w:ascii="Times New Roman" w:hAnsi="Times New Roman" w:cs="Times New Roman"/>
          <w:color w:val="000000"/>
          <w:kern w:val="0"/>
          <w:szCs w:val="21"/>
        </w:rPr>
      </w:pPr>
      <w:r>
        <w:rPr>
          <w:rFonts w:ascii="Times New Roman" w:hAnsi="Times New Roman" w:cs="Times New Roman"/>
          <w:color w:val="000000"/>
          <w:kern w:val="0"/>
          <w:szCs w:val="21"/>
        </w:rPr>
        <w:t>电子商务法是调整人们在网络上从事民商事活动的法律规范的总称。电子商务活动中涉及的主要法律问题包括：电子商务法律主体制度、电子合同法律制度、电子签名与电子认证法律制度、电子支付法律制度、电子商务市场规制法律制度、电子证据法律制度，以及网络案件的管辖及争端解决机制。</w:t>
      </w:r>
    </w:p>
    <w:p w:rsidR="000D4C9C" w:rsidRDefault="000D4C9C">
      <w:pPr>
        <w:numPr>
          <w:ins w:id="17" w:author="匿名用户" w:date="1900-01-01T00:00:00Z"/>
        </w:numPr>
        <w:snapToGrid w:val="0"/>
        <w:spacing w:line="360" w:lineRule="auto"/>
        <w:ind w:firstLine="420"/>
        <w:rPr>
          <w:rFonts w:ascii="Times New Roman" w:hAnsi="Times New Roman" w:cs="Times New Roman"/>
          <w:color w:val="000000"/>
          <w:kern w:val="0"/>
          <w:szCs w:val="21"/>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pacing w:line="360" w:lineRule="auto"/>
        <w:ind w:firstLineChars="600" w:firstLine="1680"/>
        <w:jc w:val="center"/>
        <w:rPr>
          <w:rFonts w:ascii="黑体" w:eastAsia="黑体" w:hAnsi="宋体"/>
          <w:sz w:val="28"/>
          <w:szCs w:val="28"/>
        </w:rPr>
      </w:pPr>
    </w:p>
    <w:p w:rsidR="000D4C9C" w:rsidRDefault="00C807B0">
      <w:pPr>
        <w:widowControl/>
        <w:spacing w:line="360" w:lineRule="auto"/>
        <w:jc w:val="center"/>
        <w:rPr>
          <w:rFonts w:ascii="宋体" w:hAnsi="宋体" w:cs="宋体"/>
          <w:b/>
          <w:kern w:val="0"/>
          <w:sz w:val="28"/>
          <w:szCs w:val="28"/>
        </w:rPr>
      </w:pPr>
      <w:r>
        <w:rPr>
          <w:rFonts w:ascii="黑体" w:eastAsia="黑体" w:hAnsi="黑体" w:cs="黑体" w:hint="eastAsia"/>
          <w:bCs/>
          <w:kern w:val="0"/>
          <w:sz w:val="28"/>
          <w:szCs w:val="28"/>
        </w:rPr>
        <w:t>《公司法》课程简介</w:t>
      </w:r>
    </w:p>
    <w:p w:rsidR="000D4C9C" w:rsidRDefault="00C807B0">
      <w:pPr>
        <w:widowControl/>
        <w:spacing w:line="360" w:lineRule="auto"/>
        <w:jc w:val="left"/>
        <w:rPr>
          <w:rFonts w:ascii="Times New Roman" w:hAnsi="Times New Roman" w:cs="Times New Roman"/>
          <w:kern w:val="0"/>
          <w:szCs w:val="21"/>
        </w:rPr>
      </w:pPr>
      <w:r>
        <w:rPr>
          <w:rFonts w:ascii="Times New Roman" w:eastAsia="黑体" w:hAnsi="Times New Roman" w:cs="Times New Roman"/>
          <w:kern w:val="0"/>
          <w:szCs w:val="21"/>
        </w:rPr>
        <w:t>课程名称：</w:t>
      </w:r>
      <w:r>
        <w:rPr>
          <w:rFonts w:ascii="Times New Roman" w:hAnsi="Times New Roman" w:cs="Times New Roman"/>
          <w:kern w:val="0"/>
          <w:szCs w:val="21"/>
        </w:rPr>
        <w:t>公司法</w:t>
      </w:r>
      <w:r>
        <w:rPr>
          <w:rFonts w:ascii="Times New Roman" w:hAnsi="Times New Roman" w:cs="Times New Roman"/>
          <w:kern w:val="0"/>
          <w:szCs w:val="21"/>
        </w:rPr>
        <w:t xml:space="preserve"> </w:t>
      </w:r>
    </w:p>
    <w:p w:rsidR="000D4C9C" w:rsidRDefault="00C807B0">
      <w:pPr>
        <w:widowControl/>
        <w:spacing w:line="360" w:lineRule="auto"/>
        <w:jc w:val="left"/>
        <w:rPr>
          <w:rFonts w:ascii="Times New Roman" w:hAnsi="Times New Roman" w:cs="Times New Roman"/>
          <w:kern w:val="0"/>
          <w:szCs w:val="21"/>
        </w:rPr>
      </w:pPr>
      <w:r>
        <w:rPr>
          <w:rFonts w:ascii="Times New Roman" w:hAnsi="Times New Roman" w:cs="Times New Roman" w:hint="eastAsia"/>
          <w:kern w:val="0"/>
          <w:szCs w:val="21"/>
        </w:rPr>
        <w:t xml:space="preserve">          </w:t>
      </w:r>
      <w:r>
        <w:rPr>
          <w:rFonts w:ascii="Times New Roman" w:hAnsi="Times New Roman" w:cs="Times New Roman"/>
          <w:szCs w:val="21"/>
        </w:rPr>
        <w:t>Company law</w:t>
      </w:r>
    </w:p>
    <w:p w:rsidR="000D4C9C" w:rsidRDefault="00C807B0">
      <w:pPr>
        <w:widowControl/>
        <w:spacing w:line="360" w:lineRule="auto"/>
        <w:jc w:val="left"/>
        <w:rPr>
          <w:rFonts w:ascii="Times New Roman" w:eastAsia="黑体" w:hAnsi="Times New Roman" w:cs="Times New Roman"/>
          <w:kern w:val="0"/>
          <w:szCs w:val="21"/>
        </w:rPr>
      </w:pPr>
      <w:r>
        <w:rPr>
          <w:rFonts w:ascii="Times New Roman" w:eastAsia="黑体" w:hAnsi="Times New Roman" w:cs="Times New Roman"/>
          <w:kern w:val="0"/>
          <w:szCs w:val="21"/>
        </w:rPr>
        <w:t>课程编号：</w:t>
      </w:r>
      <w:r>
        <w:rPr>
          <w:rFonts w:ascii="Times New Roman" w:hAnsi="Times New Roman" w:cs="Times New Roman"/>
          <w:kern w:val="0"/>
          <w:szCs w:val="21"/>
        </w:rPr>
        <w:t>3312120360</w:t>
      </w:r>
    </w:p>
    <w:p w:rsidR="000D4C9C" w:rsidRDefault="00C807B0">
      <w:pPr>
        <w:widowControl/>
        <w:spacing w:line="360" w:lineRule="auto"/>
        <w:jc w:val="left"/>
        <w:rPr>
          <w:rFonts w:ascii="Times New Roman" w:hAnsi="Times New Roman" w:cs="Times New Roman"/>
          <w:kern w:val="0"/>
          <w:szCs w:val="21"/>
        </w:rPr>
      </w:pPr>
      <w:r>
        <w:rPr>
          <w:rFonts w:ascii="Times New Roman" w:eastAsia="黑体" w:hAnsi="Times New Roman" w:cs="Times New Roman"/>
          <w:kern w:val="0"/>
          <w:szCs w:val="21"/>
        </w:rPr>
        <w:t>学分</w:t>
      </w:r>
      <w:r>
        <w:rPr>
          <w:rFonts w:ascii="Times New Roman" w:eastAsia="黑体" w:hAnsi="Times New Roman" w:cs="Times New Roman"/>
          <w:kern w:val="0"/>
          <w:szCs w:val="21"/>
        </w:rPr>
        <w:t>/</w:t>
      </w:r>
      <w:r>
        <w:rPr>
          <w:rFonts w:ascii="Times New Roman" w:eastAsia="黑体" w:hAnsi="Times New Roman" w:cs="Times New Roman"/>
          <w:kern w:val="0"/>
          <w:szCs w:val="21"/>
        </w:rPr>
        <w:t>学时：</w:t>
      </w:r>
      <w:r>
        <w:rPr>
          <w:rFonts w:ascii="Times New Roman" w:hAnsi="Times New Roman" w:cs="Times New Roman"/>
          <w:kern w:val="0"/>
          <w:szCs w:val="21"/>
        </w:rPr>
        <w:t>2/32</w:t>
      </w:r>
    </w:p>
    <w:p w:rsidR="000D4C9C" w:rsidRDefault="00C807B0">
      <w:pPr>
        <w:widowControl/>
        <w:spacing w:line="360" w:lineRule="auto"/>
        <w:jc w:val="left"/>
        <w:rPr>
          <w:rFonts w:ascii="Times New Roman" w:hAnsi="Times New Roman" w:cs="Times New Roman"/>
          <w:kern w:val="0"/>
          <w:szCs w:val="21"/>
        </w:rPr>
      </w:pPr>
      <w:r>
        <w:rPr>
          <w:rFonts w:ascii="Times New Roman" w:eastAsia="黑体" w:hAnsi="Times New Roman" w:cs="Times New Roman"/>
          <w:kern w:val="0"/>
          <w:szCs w:val="21"/>
        </w:rPr>
        <w:t>适用专业：</w:t>
      </w:r>
      <w:r>
        <w:rPr>
          <w:rFonts w:ascii="Times New Roman" w:eastAsia="黑体" w:hAnsi="Times New Roman" w:cs="Times New Roman" w:hint="eastAsia"/>
          <w:kern w:val="0"/>
          <w:szCs w:val="21"/>
        </w:rPr>
        <w:t>法学</w:t>
      </w:r>
    </w:p>
    <w:p w:rsidR="000D4C9C" w:rsidRDefault="00C807B0">
      <w:pPr>
        <w:widowControl/>
        <w:spacing w:line="360" w:lineRule="auto"/>
        <w:jc w:val="left"/>
        <w:rPr>
          <w:rFonts w:ascii="Times New Roman" w:hAnsi="Times New Roman" w:cs="Times New Roman"/>
          <w:kern w:val="0"/>
          <w:szCs w:val="21"/>
        </w:rPr>
      </w:pPr>
      <w:r>
        <w:rPr>
          <w:rFonts w:ascii="Times New Roman" w:eastAsia="黑体" w:hAnsi="Times New Roman" w:cs="Times New Roman"/>
          <w:kern w:val="0"/>
          <w:szCs w:val="21"/>
        </w:rPr>
        <w:t>先修课程：</w:t>
      </w:r>
      <w:r>
        <w:rPr>
          <w:rFonts w:ascii="Times New Roman" w:hAnsi="Times New Roman" w:cs="Times New Roman"/>
          <w:szCs w:val="21"/>
        </w:rPr>
        <w:t>法理</w:t>
      </w:r>
      <w:r>
        <w:rPr>
          <w:rFonts w:ascii="Times New Roman" w:hAnsi="Times New Roman" w:cs="Times New Roman" w:hint="eastAsia"/>
          <w:szCs w:val="21"/>
        </w:rPr>
        <w:t>、</w:t>
      </w:r>
      <w:r>
        <w:rPr>
          <w:rFonts w:ascii="Times New Roman" w:hAnsi="Times New Roman" w:cs="Times New Roman"/>
          <w:szCs w:val="21"/>
        </w:rPr>
        <w:t>民法</w:t>
      </w:r>
      <w:r>
        <w:rPr>
          <w:rFonts w:ascii="Times New Roman" w:hAnsi="Times New Roman" w:cs="Times New Roman" w:hint="eastAsia"/>
          <w:szCs w:val="21"/>
        </w:rPr>
        <w:t>、</w:t>
      </w:r>
      <w:r>
        <w:rPr>
          <w:rFonts w:ascii="Times New Roman" w:hAnsi="Times New Roman" w:cs="Times New Roman"/>
          <w:szCs w:val="21"/>
        </w:rPr>
        <w:t>合同法</w:t>
      </w:r>
      <w:r>
        <w:rPr>
          <w:rFonts w:ascii="Times New Roman" w:hAnsi="Times New Roman" w:cs="Times New Roman" w:hint="eastAsia"/>
          <w:szCs w:val="21"/>
        </w:rPr>
        <w:t>、</w:t>
      </w:r>
      <w:r>
        <w:rPr>
          <w:rFonts w:ascii="Times New Roman" w:hAnsi="Times New Roman" w:cs="Times New Roman"/>
          <w:szCs w:val="21"/>
        </w:rPr>
        <w:t>商法</w:t>
      </w:r>
      <w:r>
        <w:rPr>
          <w:rFonts w:ascii="Times New Roman" w:hAnsi="Times New Roman" w:cs="Times New Roman" w:hint="eastAsia"/>
          <w:szCs w:val="21"/>
        </w:rPr>
        <w:t>、</w:t>
      </w:r>
      <w:r>
        <w:rPr>
          <w:rFonts w:ascii="Times New Roman" w:hAnsi="Times New Roman" w:cs="Times New Roman"/>
          <w:szCs w:val="21"/>
        </w:rPr>
        <w:t>民事诉讼法</w:t>
      </w:r>
    </w:p>
    <w:p w:rsidR="000D4C9C" w:rsidRDefault="00C807B0">
      <w:pPr>
        <w:widowControl/>
        <w:spacing w:line="360" w:lineRule="auto"/>
        <w:jc w:val="left"/>
        <w:rPr>
          <w:rFonts w:ascii="Times New Roman" w:eastAsia="黑体" w:hAnsi="Times New Roman" w:cs="Times New Roman"/>
          <w:kern w:val="0"/>
          <w:szCs w:val="21"/>
        </w:rPr>
      </w:pPr>
      <w:r>
        <w:rPr>
          <w:rFonts w:ascii="Times New Roman" w:eastAsia="黑体" w:hAnsi="Times New Roman" w:cs="Times New Roman"/>
          <w:kern w:val="0"/>
          <w:szCs w:val="21"/>
        </w:rPr>
        <w:t>内容提要：</w:t>
      </w:r>
    </w:p>
    <w:p w:rsidR="000D4C9C" w:rsidRDefault="00C807B0">
      <w:pPr>
        <w:spacing w:line="360" w:lineRule="auto"/>
        <w:ind w:firstLineChars="250" w:firstLine="525"/>
        <w:jc w:val="left"/>
        <w:rPr>
          <w:rFonts w:ascii="Times New Roman" w:hAnsi="Times New Roman" w:cs="Times New Roman"/>
          <w:szCs w:val="21"/>
        </w:rPr>
      </w:pPr>
      <w:r>
        <w:rPr>
          <w:rFonts w:ascii="Times New Roman" w:hAnsi="Times New Roman" w:cs="Times New Roman"/>
          <w:szCs w:val="21"/>
        </w:rPr>
        <w:t>公司是现代经济社会最为重要的企业形式，是社会经济持续发展最为重要的动力源泉之一。公司法作为调整公司制度与行为的法律规范，对于规范公司以及股东等相关主体的权利、义务与责任有着重要的规范与指引作用。其主要内容涉及有关公司和公司法的基本理论问题，包括公司法的基本原则，公司设立的条件与类型，公司章程的价值及制定与修改、公司的能力、公司的资本制度、股东权利制度、公司的治理以及公司的变更与终止、清算等一系列法律制度。对于规范、引导公司以及股东、董事等公司相关主体依法从事相应的商事活动有着重要的规范作用，是依法解决公司内外法律纠纷的准则与依据。</w:t>
      </w:r>
    </w:p>
    <w:p w:rsidR="000D4C9C" w:rsidRDefault="000D4C9C">
      <w:pPr>
        <w:spacing w:line="360" w:lineRule="auto"/>
        <w:ind w:firstLineChars="250" w:firstLine="525"/>
        <w:jc w:val="left"/>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C807B0">
      <w:pPr>
        <w:spacing w:line="360" w:lineRule="auto"/>
        <w:jc w:val="center"/>
        <w:rPr>
          <w:rFonts w:ascii="黑体" w:eastAsia="黑体" w:hAnsi="宋体"/>
          <w:sz w:val="28"/>
          <w:szCs w:val="28"/>
        </w:rPr>
      </w:pPr>
      <w:r>
        <w:rPr>
          <w:rFonts w:ascii="黑体" w:eastAsia="黑体" w:hAnsi="宋体" w:hint="eastAsia"/>
          <w:sz w:val="28"/>
          <w:szCs w:val="28"/>
        </w:rPr>
        <w:lastRenderedPageBreak/>
        <w:t xml:space="preserve">  </w:t>
      </w:r>
    </w:p>
    <w:p w:rsidR="000D4C9C" w:rsidRDefault="00C807B0">
      <w:pPr>
        <w:spacing w:line="360" w:lineRule="auto"/>
        <w:jc w:val="center"/>
        <w:rPr>
          <w:rFonts w:ascii="黑体" w:eastAsia="黑体" w:hAnsi="宋体"/>
          <w:b/>
          <w:bCs/>
          <w:sz w:val="28"/>
          <w:szCs w:val="28"/>
        </w:rPr>
      </w:pPr>
      <w:r>
        <w:rPr>
          <w:rFonts w:ascii="黑体" w:eastAsia="黑体" w:hAnsi="宋体" w:hint="eastAsia"/>
          <w:sz w:val="28"/>
          <w:szCs w:val="28"/>
        </w:rPr>
        <w:t>《WTO法》课程简介</w:t>
      </w:r>
    </w:p>
    <w:p w:rsidR="000D4C9C" w:rsidRDefault="00C807B0">
      <w:pPr>
        <w:spacing w:beforeLines="50" w:before="156" w:line="360" w:lineRule="auto"/>
        <w:rPr>
          <w:rFonts w:ascii="Times New Roman" w:hAnsi="Times New Roman" w:cs="Times New Roman"/>
          <w:color w:val="000000"/>
          <w:szCs w:val="21"/>
        </w:rPr>
      </w:pPr>
      <w:r>
        <w:rPr>
          <w:rFonts w:ascii="Times New Roman" w:eastAsia="黑体" w:hAnsi="Times New Roman" w:cs="Times New Roman"/>
          <w:szCs w:val="21"/>
        </w:rPr>
        <w:t>课程名称：</w:t>
      </w:r>
      <w:r>
        <w:rPr>
          <w:rFonts w:ascii="Times New Roman" w:hAnsi="Times New Roman" w:cs="Times New Roman"/>
          <w:color w:val="000000"/>
          <w:szCs w:val="21"/>
        </w:rPr>
        <w:t>WTO</w:t>
      </w:r>
      <w:r>
        <w:rPr>
          <w:rFonts w:ascii="Times New Roman" w:hAnsi="Times New Roman" w:cs="Times New Roman"/>
          <w:color w:val="000000"/>
          <w:szCs w:val="21"/>
        </w:rPr>
        <w:t>法</w:t>
      </w:r>
    </w:p>
    <w:p w:rsidR="000D4C9C" w:rsidRDefault="00C807B0">
      <w:pPr>
        <w:spacing w:line="360" w:lineRule="auto"/>
        <w:rPr>
          <w:rFonts w:ascii="Times New Roman" w:hAnsi="Times New Roman" w:cs="Times New Roman"/>
          <w:color w:val="000000"/>
          <w:szCs w:val="21"/>
        </w:rPr>
      </w:pPr>
      <w:r>
        <w:rPr>
          <w:rFonts w:ascii="Times New Roman" w:hAnsi="Times New Roman" w:cs="Times New Roman"/>
          <w:color w:val="000000"/>
          <w:szCs w:val="21"/>
        </w:rPr>
        <w:t xml:space="preserve">          World Trade Organization (WTO) Law</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课程编号：</w:t>
      </w:r>
      <w:r>
        <w:rPr>
          <w:rFonts w:ascii="Times New Roman" w:hAnsi="Times New Roman" w:cs="Times New Roman"/>
          <w:color w:val="000000"/>
          <w:szCs w:val="21"/>
        </w:rPr>
        <w:t>3312120370</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hAnsi="Times New Roman" w:cs="Times New Roman"/>
          <w:color w:val="000000"/>
          <w:szCs w:val="21"/>
        </w:rPr>
        <w:t>3/48</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适用专业：</w:t>
      </w:r>
      <w:r>
        <w:rPr>
          <w:rFonts w:ascii="Times New Roman" w:hAnsi="Times New Roman" w:cs="Times New Roman"/>
          <w:szCs w:val="21"/>
        </w:rPr>
        <w:t>法学</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先修课程：</w:t>
      </w:r>
      <w:r>
        <w:rPr>
          <w:rFonts w:ascii="Times New Roman" w:hAnsi="Times New Roman" w:cs="Times New Roman"/>
          <w:szCs w:val="21"/>
        </w:rPr>
        <w:t>国际法学、国际私法、经济法</w:t>
      </w:r>
    </w:p>
    <w:p w:rsidR="000D4C9C" w:rsidRDefault="00C807B0">
      <w:pPr>
        <w:spacing w:line="360" w:lineRule="auto"/>
        <w:rPr>
          <w:rFonts w:ascii="Times New Roman" w:eastAsia="黑体" w:hAnsi="Times New Roman" w:cs="Times New Roman"/>
          <w:szCs w:val="21"/>
        </w:rPr>
      </w:pPr>
      <w:r>
        <w:rPr>
          <w:rFonts w:ascii="Times New Roman" w:eastAsia="黑体" w:hAnsi="Times New Roman" w:cs="Times New Roman"/>
          <w:szCs w:val="21"/>
        </w:rPr>
        <w:t>内容提要：</w:t>
      </w:r>
    </w:p>
    <w:p w:rsidR="000D4C9C" w:rsidRDefault="00C807B0">
      <w:pPr>
        <w:spacing w:line="360" w:lineRule="auto"/>
        <w:ind w:firstLine="420"/>
        <w:rPr>
          <w:rFonts w:ascii="Times New Roman" w:hAnsi="Times New Roman" w:cs="Times New Roman"/>
          <w:szCs w:val="21"/>
        </w:rPr>
      </w:pPr>
      <w:r>
        <w:rPr>
          <w:rFonts w:ascii="Times New Roman" w:hAnsi="Times New Roman" w:cs="Times New Roman"/>
          <w:szCs w:val="21"/>
        </w:rPr>
        <w:t>本课程介绍世界贸易组织（</w:t>
      </w:r>
      <w:r>
        <w:rPr>
          <w:rFonts w:ascii="Times New Roman" w:hAnsi="Times New Roman" w:cs="Times New Roman"/>
          <w:szCs w:val="21"/>
        </w:rPr>
        <w:t>WTO</w:t>
      </w:r>
      <w:r>
        <w:rPr>
          <w:rFonts w:ascii="Times New Roman" w:hAnsi="Times New Roman" w:cs="Times New Roman"/>
          <w:szCs w:val="21"/>
        </w:rPr>
        <w:t>）的基本法律制度，并涉及中国相关立法的完善。</w:t>
      </w:r>
      <w:r>
        <w:rPr>
          <w:rFonts w:ascii="Times New Roman" w:hAnsi="Times New Roman" w:cs="Times New Roman"/>
          <w:szCs w:val="21"/>
        </w:rPr>
        <w:t>WTO</w:t>
      </w:r>
      <w:r>
        <w:rPr>
          <w:rFonts w:ascii="Times New Roman" w:hAnsi="Times New Roman" w:cs="Times New Roman"/>
          <w:szCs w:val="21"/>
        </w:rPr>
        <w:t>法既包括</w:t>
      </w:r>
      <w:r>
        <w:rPr>
          <w:rFonts w:ascii="Times New Roman" w:hAnsi="Times New Roman" w:cs="Times New Roman"/>
          <w:szCs w:val="21"/>
        </w:rPr>
        <w:t>WTO</w:t>
      </w:r>
      <w:r>
        <w:rPr>
          <w:rFonts w:ascii="Times New Roman" w:hAnsi="Times New Roman" w:cs="Times New Roman"/>
          <w:szCs w:val="21"/>
        </w:rPr>
        <w:t>作为一个国际经济组织的国际组织法律制度，也包括以其各项条约或法律文件为基础所形成的调整国际贸易公法关系的一系列法律制度。本课程的主要内容包括：世界贸易组织法导论、世界贸易组织的宗旨、职能和基本原则、世界贸易组织的运行机制、</w:t>
      </w:r>
      <w:r>
        <w:rPr>
          <w:rFonts w:ascii="Times New Roman" w:hAnsi="Times New Roman" w:cs="Times New Roman"/>
          <w:szCs w:val="21"/>
        </w:rPr>
        <w:t>1994</w:t>
      </w:r>
      <w:r>
        <w:rPr>
          <w:rFonts w:ascii="Times New Roman" w:hAnsi="Times New Roman" w:cs="Times New Roman"/>
          <w:szCs w:val="21"/>
        </w:rPr>
        <w:t>年关税与贸易总协定、非关税措施规则、反倾销措施、补贴与反补贴措施、保障措施与特保条款、部门多边贸易协定、诸边贸易协定、服务贸易的法律制度、与贸易有关的知识产权协定、贸易政策审议机制、</w:t>
      </w:r>
      <w:r>
        <w:rPr>
          <w:rFonts w:ascii="Times New Roman" w:hAnsi="Times New Roman" w:cs="Times New Roman"/>
          <w:szCs w:val="21"/>
        </w:rPr>
        <w:t>WTO</w:t>
      </w:r>
      <w:r>
        <w:rPr>
          <w:rFonts w:ascii="Times New Roman" w:hAnsi="Times New Roman" w:cs="Times New Roman"/>
          <w:szCs w:val="21"/>
        </w:rPr>
        <w:t>争端解决机制、</w:t>
      </w:r>
      <w:r>
        <w:rPr>
          <w:rFonts w:ascii="Times New Roman" w:hAnsi="Times New Roman" w:cs="Times New Roman"/>
          <w:szCs w:val="21"/>
        </w:rPr>
        <w:t>WTO</w:t>
      </w:r>
      <w:r>
        <w:rPr>
          <w:rFonts w:ascii="Times New Roman" w:hAnsi="Times New Roman" w:cs="Times New Roman"/>
          <w:szCs w:val="21"/>
        </w:rPr>
        <w:t>与中国。</w:t>
      </w:r>
    </w:p>
    <w:p w:rsidR="000D4C9C" w:rsidRDefault="000D4C9C">
      <w:pPr>
        <w:spacing w:line="360" w:lineRule="auto"/>
        <w:ind w:firstLine="420"/>
        <w:rPr>
          <w:rFonts w:ascii="Times New Roman" w:hAnsi="Times New Roman" w:cs="Times New Roman"/>
          <w:szCs w:val="21"/>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pacing w:line="360" w:lineRule="auto"/>
        <w:ind w:firstLineChars="600" w:firstLine="1680"/>
        <w:jc w:val="center"/>
        <w:rPr>
          <w:rFonts w:ascii="黑体" w:eastAsia="黑体" w:hAnsi="宋体"/>
          <w:sz w:val="28"/>
          <w:szCs w:val="28"/>
        </w:rPr>
      </w:pPr>
    </w:p>
    <w:p w:rsidR="000D4C9C" w:rsidRDefault="00C807B0">
      <w:pPr>
        <w:spacing w:line="360" w:lineRule="auto"/>
        <w:jc w:val="center"/>
        <w:rPr>
          <w:rFonts w:ascii="黑体" w:eastAsia="黑体" w:hAnsi="宋体"/>
          <w:sz w:val="28"/>
          <w:szCs w:val="28"/>
        </w:rPr>
      </w:pPr>
      <w:r>
        <w:rPr>
          <w:rFonts w:ascii="黑体" w:eastAsia="黑体" w:hAnsi="宋体" w:hint="eastAsia"/>
          <w:sz w:val="28"/>
          <w:szCs w:val="28"/>
        </w:rPr>
        <w:t>《</w:t>
      </w:r>
      <w:r>
        <w:rPr>
          <w:rFonts w:ascii="黑体" w:eastAsia="黑体" w:hAnsi="宋体"/>
          <w:sz w:val="28"/>
          <w:szCs w:val="28"/>
        </w:rPr>
        <w:t>中国法律思想史</w:t>
      </w:r>
      <w:r>
        <w:rPr>
          <w:rFonts w:ascii="黑体" w:eastAsia="黑体" w:hAnsi="宋体" w:hint="eastAsia"/>
          <w:sz w:val="28"/>
          <w:szCs w:val="28"/>
        </w:rPr>
        <w:t>》</w:t>
      </w:r>
      <w:r>
        <w:rPr>
          <w:rFonts w:ascii="黑体" w:eastAsia="黑体" w:hAnsi="宋体"/>
          <w:sz w:val="28"/>
          <w:szCs w:val="28"/>
        </w:rPr>
        <w:t>课程简介</w:t>
      </w:r>
    </w:p>
    <w:p w:rsidR="000D4C9C" w:rsidRDefault="00C807B0">
      <w:pPr>
        <w:spacing w:beforeLines="50" w:before="156" w:line="360" w:lineRule="auto"/>
        <w:rPr>
          <w:rFonts w:ascii="Times New Roman" w:hAnsi="Times New Roman" w:cs="Times New Roman"/>
          <w:szCs w:val="21"/>
        </w:rPr>
      </w:pPr>
      <w:r>
        <w:rPr>
          <w:rFonts w:ascii="Times New Roman" w:eastAsia="黑体" w:hAnsi="Times New Roman" w:cs="Times New Roman"/>
          <w:szCs w:val="21"/>
        </w:rPr>
        <w:t>课程名称：</w:t>
      </w:r>
      <w:r>
        <w:rPr>
          <w:rFonts w:ascii="Times New Roman" w:hAnsi="Times New Roman" w:cs="Times New Roman"/>
          <w:color w:val="000000"/>
          <w:szCs w:val="21"/>
        </w:rPr>
        <w:t>中国法律思想史</w:t>
      </w:r>
      <w:r>
        <w:rPr>
          <w:rFonts w:ascii="Times New Roman" w:hAnsi="Times New Roman" w:cs="Times New Roman"/>
          <w:szCs w:val="21"/>
        </w:rPr>
        <w:t xml:space="preserve">        </w:t>
      </w:r>
    </w:p>
    <w:p w:rsidR="000D4C9C" w:rsidRDefault="00C807B0">
      <w:pPr>
        <w:pStyle w:val="Default"/>
        <w:jc w:val="both"/>
        <w:rPr>
          <w:sz w:val="21"/>
          <w:szCs w:val="21"/>
        </w:rPr>
      </w:pPr>
      <w:r>
        <w:rPr>
          <w:rFonts w:eastAsia="黑体"/>
          <w:color w:val="auto"/>
          <w:kern w:val="2"/>
          <w:sz w:val="21"/>
          <w:szCs w:val="21"/>
        </w:rPr>
        <w:t>课程编号：</w:t>
      </w:r>
      <w:r>
        <w:rPr>
          <w:sz w:val="21"/>
          <w:szCs w:val="21"/>
        </w:rPr>
        <w:t xml:space="preserve">3312120440 </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eastAsia="黑体" w:hAnsi="Times New Roman" w:cs="Times New Roman"/>
          <w:szCs w:val="21"/>
        </w:rPr>
        <w:t>2/</w:t>
      </w:r>
      <w:r>
        <w:rPr>
          <w:rFonts w:ascii="Times New Roman" w:hAnsi="Times New Roman" w:cs="Times New Roman"/>
          <w:color w:val="000000"/>
          <w:szCs w:val="21"/>
        </w:rPr>
        <w:t>32</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适用专业：</w:t>
      </w:r>
      <w:r>
        <w:rPr>
          <w:rFonts w:ascii="Times New Roman" w:hAnsi="Times New Roman" w:cs="Times New Roman"/>
          <w:color w:val="000000"/>
          <w:szCs w:val="21"/>
        </w:rPr>
        <w:t>法学</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先修课程：</w:t>
      </w:r>
      <w:r>
        <w:rPr>
          <w:rFonts w:ascii="Times New Roman" w:hAnsi="Times New Roman" w:cs="Times New Roman"/>
          <w:szCs w:val="21"/>
        </w:rPr>
        <w:t>中国法律史</w:t>
      </w:r>
    </w:p>
    <w:p w:rsidR="000D4C9C" w:rsidRDefault="00C807B0">
      <w:pPr>
        <w:spacing w:line="360" w:lineRule="auto"/>
        <w:rPr>
          <w:rFonts w:ascii="Times New Roman" w:eastAsia="黑体" w:hAnsi="Times New Roman" w:cs="Times New Roman"/>
          <w:szCs w:val="21"/>
        </w:rPr>
      </w:pPr>
      <w:r>
        <w:rPr>
          <w:rFonts w:ascii="Times New Roman" w:eastAsia="黑体" w:hAnsi="Times New Roman" w:cs="Times New Roman"/>
          <w:szCs w:val="21"/>
        </w:rPr>
        <w:t>内容提要：</w:t>
      </w:r>
    </w:p>
    <w:p w:rsidR="000D4C9C" w:rsidRDefault="00C807B0">
      <w:pPr>
        <w:spacing w:line="360" w:lineRule="auto"/>
        <w:ind w:firstLineChars="200" w:firstLine="420"/>
        <w:rPr>
          <w:rFonts w:ascii="Times New Roman" w:hAnsi="Times New Roman" w:cs="Times New Roman"/>
          <w:szCs w:val="21"/>
        </w:rPr>
      </w:pPr>
      <w:r>
        <w:rPr>
          <w:rFonts w:ascii="Times New Roman" w:hAnsi="Times New Roman" w:cs="Times New Roman"/>
          <w:szCs w:val="21"/>
        </w:rPr>
        <w:t>该课程是中国法学教育的一门重要基础课程，不仅仅可以从思想观念的基础上，重新梳理中国传统法律的演进，帮助对中国法律史的深入理解，而且也可以培养学生从思想观念逻辑方法等角度，重新省思自身法律学习的方法论自觉。</w:t>
      </w:r>
    </w:p>
    <w:p w:rsidR="000D4C9C" w:rsidRDefault="00C807B0">
      <w:pPr>
        <w:snapToGrid w:val="0"/>
        <w:spacing w:line="360" w:lineRule="auto"/>
        <w:rPr>
          <w:rFonts w:ascii="Times New Roman" w:hAnsi="Times New Roman" w:cs="Times New Roman"/>
          <w:szCs w:val="21"/>
        </w:rPr>
      </w:pPr>
      <w:r>
        <w:rPr>
          <w:rFonts w:ascii="Times New Roman" w:hAnsi="Times New Roman" w:cs="Times New Roman"/>
          <w:szCs w:val="21"/>
        </w:rPr>
        <w:lastRenderedPageBreak/>
        <w:t>在知识方面，让学生较为系统地掌握自先秦以来中国法律思想、法律文化的博大精深和演变脉络；在能力培养方面，初步锻造学生对法律思想的逻辑判断力和分辨力，不仅使其能在整体知识脉络上，对于中国法律文化的博大精深和悠久浩瀚有所了解和体悟，也能初步培养其对于中国传统制度文化和法律文化的制度自信和积极淑世的法治情怀。</w:t>
      </w:r>
    </w:p>
    <w:p w:rsidR="000D4C9C" w:rsidRDefault="000D4C9C">
      <w:pPr>
        <w:snapToGrid w:val="0"/>
        <w:spacing w:line="360" w:lineRule="auto"/>
        <w:rPr>
          <w:rFonts w:ascii="Times New Roman" w:hAnsi="Times New Roman" w:cs="Times New Roman"/>
          <w:szCs w:val="21"/>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C807B0">
      <w:pPr>
        <w:pStyle w:val="3"/>
        <w:spacing w:after="0" w:line="360" w:lineRule="auto"/>
        <w:jc w:val="center"/>
        <w:rPr>
          <w:rFonts w:ascii="Times New Roman" w:eastAsia="黑体" w:hAnsi="Times New Roman" w:cs="Times New Roman"/>
          <w:sz w:val="28"/>
          <w:szCs w:val="28"/>
        </w:rPr>
      </w:pPr>
      <w:r>
        <w:rPr>
          <w:rFonts w:ascii="Times New Roman" w:eastAsia="黑体" w:hAnsi="Times New Roman" w:cs="Times New Roman"/>
          <w:b w:val="0"/>
          <w:bCs w:val="0"/>
          <w:sz w:val="28"/>
          <w:szCs w:val="28"/>
        </w:rPr>
        <w:t>《网络法》课程简介</w:t>
      </w:r>
      <w:bookmarkEnd w:id="5"/>
    </w:p>
    <w:p w:rsidR="000D4C9C" w:rsidRDefault="00C807B0">
      <w:pPr>
        <w:spacing w:beforeLines="50" w:before="156" w:line="360" w:lineRule="auto"/>
        <w:rPr>
          <w:rFonts w:ascii="Times New Roman" w:hAnsi="Times New Roman" w:cs="Times New Roman"/>
          <w:color w:val="000000"/>
          <w:szCs w:val="21"/>
        </w:rPr>
      </w:pPr>
      <w:r>
        <w:rPr>
          <w:rFonts w:ascii="Times New Roman" w:eastAsia="黑体" w:hAnsi="Times New Roman" w:cs="Times New Roman"/>
          <w:szCs w:val="21"/>
        </w:rPr>
        <w:t>课程名称：</w:t>
      </w:r>
      <w:r>
        <w:rPr>
          <w:rFonts w:ascii="Times New Roman" w:hAnsi="Times New Roman" w:cs="Times New Roman"/>
        </w:rPr>
        <w:t>网络法</w:t>
      </w:r>
    </w:p>
    <w:p w:rsidR="000D4C9C" w:rsidRDefault="00C807B0">
      <w:pPr>
        <w:spacing w:line="360" w:lineRule="auto"/>
        <w:ind w:firstLineChars="500" w:firstLine="1050"/>
        <w:rPr>
          <w:rFonts w:ascii="Times New Roman" w:hAnsi="Times New Roman" w:cs="Times New Roman"/>
        </w:rPr>
      </w:pPr>
      <w:r>
        <w:rPr>
          <w:rFonts w:ascii="Times New Roman" w:hAnsi="Times New Roman" w:cs="Times New Roman"/>
        </w:rPr>
        <w:t>Cyber Law</w:t>
      </w:r>
    </w:p>
    <w:p w:rsidR="000D4C9C" w:rsidRDefault="00C807B0">
      <w:pPr>
        <w:spacing w:line="360" w:lineRule="auto"/>
        <w:rPr>
          <w:rFonts w:ascii="Times New Roman" w:eastAsia="黑体" w:hAnsi="Times New Roman" w:cs="Times New Roman"/>
          <w:color w:val="000000"/>
          <w:szCs w:val="21"/>
        </w:rPr>
      </w:pPr>
      <w:r>
        <w:rPr>
          <w:rFonts w:ascii="Times New Roman" w:eastAsia="黑体" w:hAnsi="Times New Roman" w:cs="Times New Roman"/>
          <w:szCs w:val="21"/>
        </w:rPr>
        <w:t>课程编号：</w:t>
      </w:r>
      <w:r w:rsidR="008163D2">
        <w:rPr>
          <w:rFonts w:ascii="Times New Roman" w:eastAsia="黑体" w:hAnsi="Times New Roman" w:cs="Times New Roman"/>
          <w:szCs w:val="21"/>
        </w:rPr>
        <w:t>331212040</w:t>
      </w:r>
      <w:r w:rsidR="008163D2">
        <w:rPr>
          <w:rFonts w:ascii="Times New Roman" w:eastAsia="黑体" w:hAnsi="Times New Roman" w:cs="Times New Roman" w:hint="eastAsia"/>
          <w:szCs w:val="21"/>
        </w:rPr>
        <w:t>1</w:t>
      </w:r>
      <w:r>
        <w:rPr>
          <w:rFonts w:ascii="Times New Roman" w:eastAsia="黑体" w:hAnsi="Times New Roman" w:cs="Times New Roman"/>
          <w:color w:val="000000"/>
          <w:szCs w:val="21"/>
        </w:rPr>
        <w:t xml:space="preserve"> </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eastAsia="宋体" w:hAnsi="Times New Roman" w:cs="Times New Roman"/>
          <w:szCs w:val="21"/>
        </w:rPr>
        <w:t>2/32</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适用专业：</w:t>
      </w:r>
      <w:r>
        <w:rPr>
          <w:rFonts w:ascii="Times New Roman" w:hAnsi="Times New Roman" w:cs="Times New Roman"/>
        </w:rPr>
        <w:t>法学</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先修课程：</w:t>
      </w:r>
      <w:r>
        <w:rPr>
          <w:rFonts w:ascii="Times New Roman" w:hAnsi="Times New Roman" w:cs="Times New Roman"/>
        </w:rPr>
        <w:t>法理学、民法、刑法、电子商务法</w:t>
      </w:r>
    </w:p>
    <w:p w:rsidR="000D4C9C" w:rsidRDefault="00C807B0">
      <w:pPr>
        <w:spacing w:line="360" w:lineRule="auto"/>
        <w:rPr>
          <w:rFonts w:ascii="Times New Roman" w:eastAsia="黑体" w:hAnsi="Times New Roman" w:cs="Times New Roman"/>
          <w:szCs w:val="21"/>
        </w:rPr>
      </w:pPr>
      <w:r>
        <w:rPr>
          <w:rFonts w:ascii="Times New Roman" w:eastAsia="黑体" w:hAnsi="Times New Roman" w:cs="Times New Roman"/>
          <w:szCs w:val="21"/>
        </w:rPr>
        <w:t>内容提要：</w:t>
      </w:r>
    </w:p>
    <w:p w:rsidR="000D4C9C" w:rsidRDefault="00C807B0">
      <w:pPr>
        <w:spacing w:line="360" w:lineRule="auto"/>
        <w:rPr>
          <w:rFonts w:ascii="Times New Roman" w:eastAsia="黑体" w:hAnsi="Times New Roman" w:cs="Times New Roman"/>
          <w:b/>
          <w:bCs/>
        </w:rPr>
      </w:pPr>
      <w:r>
        <w:rPr>
          <w:rFonts w:ascii="Times New Roman" w:eastAsia="黑体" w:hAnsi="Times New Roman" w:cs="Times New Roman" w:hint="eastAsia"/>
          <w:szCs w:val="21"/>
        </w:rPr>
        <w:t xml:space="preserve">    </w:t>
      </w:r>
      <w:r>
        <w:rPr>
          <w:rFonts w:ascii="Times New Roman" w:hAnsi="Times New Roman" w:cs="Times New Roman"/>
        </w:rPr>
        <w:t>网络法关注网络环境下社会结构演变、个体群体关系演化和各类主体行为方式的改变，以及由此而产生的新型权利特征与行为规范。因此本课程将从网络社会结构和关系的变化、信息权利及个人数据保护、网络资源分配与管理规则、公共信息服务及知识产权保护、电子商务与市场监管、网络滥用与行业自律、网络与信息安全、电子证据与网络犯罪以及中国、美国、欧盟和国际组织关于网络空间的管理战略等问题进行讲解，使学生可以对网络空间的法律框架有初步的了解和认识</w:t>
      </w:r>
      <w:r>
        <w:rPr>
          <w:rFonts w:ascii="Times New Roman" w:hAnsi="Times New Roman" w:cs="Times New Roman"/>
        </w:rPr>
        <w:t xml:space="preserve">, </w:t>
      </w:r>
      <w:r>
        <w:rPr>
          <w:rFonts w:ascii="Times New Roman" w:hAnsi="Times New Roman" w:cs="Times New Roman"/>
        </w:rPr>
        <w:t>并具有运用网络视野分析法律问题的能力和清晰判断网络环境下各种行为的能力。</w:t>
      </w:r>
    </w:p>
    <w:p w:rsidR="000D4C9C" w:rsidRDefault="000D4C9C">
      <w:pPr>
        <w:spacing w:line="360" w:lineRule="auto"/>
        <w:rPr>
          <w:rFonts w:ascii="Times New Roman" w:hAnsi="Times New Roman" w:cs="Times New Roman"/>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pacing w:line="360" w:lineRule="auto"/>
        <w:jc w:val="center"/>
        <w:rPr>
          <w:rFonts w:ascii="黑体" w:eastAsia="黑体" w:hAnsi="宋体"/>
          <w:sz w:val="28"/>
          <w:szCs w:val="28"/>
        </w:rPr>
      </w:pPr>
    </w:p>
    <w:p w:rsidR="000D4C9C" w:rsidRDefault="00C807B0">
      <w:pPr>
        <w:spacing w:line="360" w:lineRule="auto"/>
        <w:jc w:val="center"/>
        <w:rPr>
          <w:rFonts w:ascii="黑体" w:eastAsia="黑体" w:hAnsi="宋体"/>
          <w:b/>
          <w:bCs/>
          <w:sz w:val="28"/>
          <w:szCs w:val="28"/>
        </w:rPr>
      </w:pPr>
      <w:r>
        <w:rPr>
          <w:rFonts w:ascii="黑体" w:eastAsia="黑体" w:hAnsi="宋体" w:hint="eastAsia"/>
          <w:sz w:val="28"/>
          <w:szCs w:val="28"/>
        </w:rPr>
        <w:t>《法哲学与法社会学》课程简介</w:t>
      </w:r>
      <w:r>
        <w:rPr>
          <w:rFonts w:ascii="黑体" w:eastAsia="黑体" w:hAnsi="宋体" w:hint="eastAsia"/>
          <w:b/>
          <w:bCs/>
          <w:sz w:val="28"/>
          <w:szCs w:val="28"/>
        </w:rPr>
        <w:t xml:space="preserve"> </w:t>
      </w:r>
    </w:p>
    <w:p w:rsidR="000D4C9C" w:rsidRDefault="00C807B0">
      <w:pPr>
        <w:spacing w:beforeLines="50" w:before="156" w:line="360" w:lineRule="auto"/>
        <w:rPr>
          <w:rFonts w:ascii="Times New Roman" w:hAnsi="Times New Roman" w:cs="Times New Roman"/>
          <w:color w:val="000000"/>
          <w:szCs w:val="21"/>
        </w:rPr>
      </w:pPr>
      <w:r>
        <w:rPr>
          <w:rFonts w:ascii="Times New Roman" w:eastAsia="黑体" w:hAnsi="Times New Roman" w:cs="Times New Roman"/>
          <w:szCs w:val="21"/>
        </w:rPr>
        <w:t>课程名称：</w:t>
      </w:r>
      <w:r>
        <w:rPr>
          <w:rFonts w:ascii="Times New Roman" w:hAnsi="Times New Roman" w:cs="Times New Roman"/>
          <w:color w:val="000000"/>
          <w:szCs w:val="21"/>
        </w:rPr>
        <w:t>法学导论</w:t>
      </w:r>
    </w:p>
    <w:p w:rsidR="000D4C9C" w:rsidRDefault="00C807B0">
      <w:pPr>
        <w:spacing w:line="360" w:lineRule="auto"/>
        <w:rPr>
          <w:rFonts w:ascii="Times New Roman" w:hAnsi="Times New Roman" w:cs="Times New Roman"/>
          <w:color w:val="000000"/>
          <w:szCs w:val="21"/>
        </w:rPr>
      </w:pPr>
      <w:r>
        <w:rPr>
          <w:rFonts w:ascii="Times New Roman" w:hAnsi="Times New Roman" w:cs="Times New Roman"/>
          <w:color w:val="000000"/>
          <w:szCs w:val="21"/>
        </w:rPr>
        <w:t xml:space="preserve">          introduction to Jurisprudence</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课程编号：</w:t>
      </w:r>
      <w:r>
        <w:rPr>
          <w:rFonts w:ascii="Times New Roman" w:eastAsia="黑体" w:hAnsi="Times New Roman" w:cs="Times New Roman"/>
          <w:szCs w:val="21"/>
        </w:rPr>
        <w:t>3312120430</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hAnsi="Times New Roman" w:cs="Times New Roman"/>
          <w:color w:val="000000"/>
          <w:szCs w:val="21"/>
        </w:rPr>
        <w:t>2/32</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适用专业：</w:t>
      </w:r>
      <w:r>
        <w:rPr>
          <w:rFonts w:ascii="Times New Roman" w:hAnsi="Times New Roman" w:cs="Times New Roman"/>
          <w:szCs w:val="21"/>
        </w:rPr>
        <w:t>法学专业</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lastRenderedPageBreak/>
        <w:t>先修课程：</w:t>
      </w:r>
      <w:r>
        <w:rPr>
          <w:rFonts w:ascii="Times New Roman" w:hAnsi="Times New Roman" w:cs="Times New Roman"/>
          <w:szCs w:val="21"/>
        </w:rPr>
        <w:t>宪法学、法学导论、中国法制史、法理学、民法学、刑法学等</w:t>
      </w:r>
    </w:p>
    <w:p w:rsidR="000D4C9C" w:rsidRDefault="00C807B0">
      <w:pPr>
        <w:spacing w:line="360" w:lineRule="auto"/>
        <w:rPr>
          <w:rFonts w:ascii="Times New Roman" w:eastAsia="黑体" w:hAnsi="Times New Roman" w:cs="Times New Roman"/>
          <w:szCs w:val="21"/>
        </w:rPr>
      </w:pPr>
      <w:r>
        <w:rPr>
          <w:rFonts w:ascii="Times New Roman" w:eastAsia="黑体" w:hAnsi="Times New Roman" w:cs="Times New Roman"/>
          <w:szCs w:val="21"/>
        </w:rPr>
        <w:t>内容提要：</w:t>
      </w:r>
    </w:p>
    <w:p w:rsidR="000D4C9C" w:rsidRDefault="00C807B0">
      <w:pPr>
        <w:spacing w:line="360" w:lineRule="auto"/>
        <w:ind w:firstLine="420"/>
        <w:rPr>
          <w:rFonts w:ascii="Times New Roman" w:hAnsi="Times New Roman" w:cs="Times New Roman"/>
          <w:szCs w:val="21"/>
        </w:rPr>
      </w:pPr>
      <w:r>
        <w:rPr>
          <w:rFonts w:ascii="Times New Roman" w:hAnsi="Times New Roman" w:cs="Times New Roman"/>
          <w:szCs w:val="21"/>
        </w:rPr>
        <w:t>本课程属于法学本科教育的高阶课程。在已经体系化地学习了法学的全部基础理论知识并对具体法律实践的部门法学知识形成了一定了解之后，本课程以普遍法律知识中的高度抽象和具体应用可能存在的深层次问题作为课程教学的全部出发点。集中讲解法律的哲学基础和社会科学在法律领域的扩展问题。</w:t>
      </w:r>
    </w:p>
    <w:p w:rsidR="000D4C9C" w:rsidRDefault="000D4C9C">
      <w:pPr>
        <w:spacing w:line="360" w:lineRule="auto"/>
        <w:ind w:firstLine="420"/>
        <w:rPr>
          <w:rFonts w:ascii="Times New Roman" w:hAnsi="Times New Roman" w:cs="Times New Roman"/>
          <w:szCs w:val="21"/>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 w:rsidR="000D4C9C" w:rsidRDefault="00C807B0">
      <w:pPr>
        <w:spacing w:line="360" w:lineRule="auto"/>
        <w:jc w:val="center"/>
        <w:rPr>
          <w:rFonts w:ascii="黑体" w:eastAsia="黑体" w:hAnsi="宋体"/>
          <w:b/>
          <w:bCs/>
          <w:sz w:val="28"/>
          <w:szCs w:val="28"/>
        </w:rPr>
      </w:pPr>
      <w:r>
        <w:rPr>
          <w:rFonts w:ascii="黑体" w:eastAsia="黑体" w:hAnsi="宋体" w:hint="eastAsia"/>
          <w:sz w:val="28"/>
          <w:szCs w:val="28"/>
        </w:rPr>
        <w:t>《法律事务见习》课程简介</w:t>
      </w:r>
      <w:r>
        <w:rPr>
          <w:rFonts w:ascii="黑体" w:eastAsia="黑体" w:hAnsi="宋体"/>
          <w:b/>
          <w:bCs/>
          <w:sz w:val="28"/>
          <w:szCs w:val="28"/>
        </w:rPr>
        <w:t xml:space="preserve"> </w:t>
      </w:r>
    </w:p>
    <w:p w:rsidR="000D4C9C" w:rsidRDefault="00C807B0">
      <w:pPr>
        <w:spacing w:beforeLines="50" w:before="156" w:line="360" w:lineRule="auto"/>
        <w:rPr>
          <w:rFonts w:ascii="Times New Roman" w:eastAsia="黑体" w:hAnsi="Times New Roman" w:cs="Times New Roman"/>
          <w:szCs w:val="21"/>
        </w:rPr>
      </w:pPr>
      <w:r>
        <w:rPr>
          <w:rFonts w:ascii="Times New Roman" w:eastAsia="黑体" w:hAnsi="Times New Roman" w:cs="Times New Roman"/>
          <w:szCs w:val="21"/>
        </w:rPr>
        <w:t>课程名称：</w:t>
      </w:r>
      <w:r>
        <w:rPr>
          <w:rFonts w:ascii="Times New Roman" w:hAnsi="Times New Roman" w:cs="Times New Roman"/>
          <w:szCs w:val="21"/>
        </w:rPr>
        <w:t>法律事务见习</w:t>
      </w:r>
    </w:p>
    <w:p w:rsidR="000D4C9C" w:rsidRDefault="00C807B0">
      <w:pPr>
        <w:spacing w:line="360" w:lineRule="auto"/>
        <w:ind w:firstLineChars="500" w:firstLine="1050"/>
        <w:rPr>
          <w:rFonts w:ascii="Times New Roman" w:hAnsi="Times New Roman" w:cs="Times New Roman"/>
          <w:color w:val="000000"/>
          <w:szCs w:val="21"/>
        </w:rPr>
      </w:pPr>
      <w:r>
        <w:rPr>
          <w:rFonts w:ascii="Times New Roman" w:hAnsi="Times New Roman" w:cs="Times New Roman"/>
          <w:szCs w:val="21"/>
        </w:rPr>
        <w:t>Legal Affairs Probation</w:t>
      </w:r>
      <w:r>
        <w:rPr>
          <w:rFonts w:ascii="Times New Roman" w:hAnsi="Times New Roman" w:cs="Times New Roman"/>
          <w:color w:val="000000"/>
          <w:szCs w:val="21"/>
        </w:rPr>
        <w:t xml:space="preserve">         </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课程编号：</w:t>
      </w:r>
      <w:r>
        <w:rPr>
          <w:rFonts w:ascii="Times New Roman" w:eastAsia="黑体" w:hAnsi="Times New Roman" w:cs="Times New Roman"/>
          <w:szCs w:val="21"/>
        </w:rPr>
        <w:t>3312120610</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eastAsia="黑体" w:hAnsi="Times New Roman" w:cs="Times New Roman"/>
          <w:szCs w:val="21"/>
        </w:rPr>
        <w:t>2/2</w:t>
      </w:r>
      <w:r>
        <w:rPr>
          <w:rFonts w:ascii="Times New Roman" w:hAnsi="Times New Roman" w:cs="Times New Roman"/>
          <w:szCs w:val="21"/>
        </w:rPr>
        <w:t>周</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适用专业：</w:t>
      </w:r>
      <w:r>
        <w:rPr>
          <w:rFonts w:ascii="Times New Roman" w:hAnsi="Times New Roman" w:cs="Times New Roman"/>
          <w:szCs w:val="21"/>
        </w:rPr>
        <w:t>法学</w:t>
      </w:r>
    </w:p>
    <w:p w:rsidR="000D4C9C" w:rsidRDefault="00C807B0">
      <w:pPr>
        <w:spacing w:line="360" w:lineRule="auto"/>
        <w:rPr>
          <w:rFonts w:ascii="Times New Roman" w:hAnsi="Times New Roman" w:cs="Times New Roman"/>
          <w:szCs w:val="21"/>
        </w:rPr>
      </w:pPr>
      <w:r>
        <w:rPr>
          <w:rFonts w:ascii="Times New Roman" w:eastAsia="黑体" w:hAnsi="Times New Roman" w:cs="Times New Roman"/>
          <w:szCs w:val="21"/>
        </w:rPr>
        <w:t>先修课程：</w:t>
      </w:r>
      <w:r>
        <w:rPr>
          <w:rFonts w:ascii="Times New Roman" w:hAnsi="Times New Roman" w:cs="Times New Roman"/>
          <w:szCs w:val="21"/>
        </w:rPr>
        <w:t>宪法</w:t>
      </w:r>
    </w:p>
    <w:p w:rsidR="000D4C9C" w:rsidRDefault="00C807B0">
      <w:pPr>
        <w:spacing w:line="360" w:lineRule="auto"/>
        <w:rPr>
          <w:rFonts w:ascii="Times New Roman" w:eastAsia="黑体" w:hAnsi="Times New Roman" w:cs="Times New Roman"/>
          <w:szCs w:val="21"/>
        </w:rPr>
      </w:pPr>
      <w:r>
        <w:rPr>
          <w:rFonts w:ascii="Times New Roman" w:eastAsia="黑体" w:hAnsi="Times New Roman" w:cs="Times New Roman"/>
          <w:szCs w:val="21"/>
        </w:rPr>
        <w:t>内容提要：</w:t>
      </w:r>
    </w:p>
    <w:p w:rsidR="000D4C9C" w:rsidRDefault="00C807B0">
      <w:pPr>
        <w:spacing w:line="360" w:lineRule="auto"/>
        <w:rPr>
          <w:rFonts w:ascii="Times New Roman" w:hAnsi="Times New Roman" w:cs="Times New Roman"/>
          <w:szCs w:val="21"/>
        </w:rPr>
      </w:pPr>
      <w:r>
        <w:rPr>
          <w:rFonts w:ascii="Times New Roman" w:eastAsia="黑体" w:hAnsi="Times New Roman" w:cs="Times New Roman" w:hint="eastAsia"/>
          <w:szCs w:val="21"/>
        </w:rPr>
        <w:t xml:space="preserve">    </w:t>
      </w:r>
      <w:r>
        <w:rPr>
          <w:rFonts w:ascii="Times New Roman" w:hAnsi="Times New Roman" w:cs="Times New Roman"/>
          <w:szCs w:val="21"/>
        </w:rPr>
        <w:t>组织学生去监狱参观，邀请法官、检察官、律师及学者来学校做司法实践讲座，请本校毕业的校友来院交流，介绍本专业知识在司法实践中的实际应用，和本专业毕业生如何在司法实践中发挥作用等情况。让学生去法院旁听法院审理的案件，使学生们了解熟悉了解各类案件处理流程等，加深对课堂理论教学知识的理解，启迪对法学相关问题的思考，提高专业学习的兴趣。</w:t>
      </w:r>
    </w:p>
    <w:p w:rsidR="000D4C9C" w:rsidRDefault="00C807B0">
      <w:pPr>
        <w:spacing w:line="360" w:lineRule="auto"/>
        <w:rPr>
          <w:rFonts w:ascii="Times New Roman" w:eastAsia="黑体" w:hAnsi="Times New Roman" w:cs="Times New Roman"/>
          <w:b/>
          <w:bCs/>
          <w:szCs w:val="21"/>
        </w:rPr>
      </w:pPr>
      <w:r>
        <w:rPr>
          <w:rFonts w:ascii="Times New Roman" w:hAnsi="Times New Roman" w:cs="Times New Roman"/>
          <w:szCs w:val="21"/>
        </w:rPr>
        <w:tab/>
        <w:t xml:space="preserve">                                            </w:t>
      </w: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rPr>
          <w:rFonts w:ascii="Times New Roman" w:hAnsi="Times New Roman" w:cs="Times New Roman"/>
          <w:szCs w:val="21"/>
        </w:rPr>
      </w:pPr>
    </w:p>
    <w:p w:rsidR="000D4C9C" w:rsidRDefault="00C807B0">
      <w:pPr>
        <w:spacing w:line="360" w:lineRule="auto"/>
        <w:jc w:val="center"/>
        <w:rPr>
          <w:rFonts w:ascii="黑体" w:eastAsia="黑体" w:hAnsi="宋体"/>
          <w:b/>
          <w:bCs/>
          <w:sz w:val="28"/>
          <w:szCs w:val="28"/>
        </w:rPr>
      </w:pPr>
      <w:r>
        <w:rPr>
          <w:rFonts w:ascii="黑体" w:eastAsia="黑体" w:hAnsi="宋体" w:hint="eastAsia"/>
          <w:sz w:val="28"/>
          <w:szCs w:val="28"/>
        </w:rPr>
        <w:t>《</w:t>
      </w:r>
      <w:r>
        <w:rPr>
          <w:rFonts w:ascii="黑体" w:eastAsia="黑体" w:hint="eastAsia"/>
          <w:sz w:val="28"/>
          <w:szCs w:val="28"/>
        </w:rPr>
        <w:t>学年论文</w:t>
      </w:r>
      <w:r>
        <w:rPr>
          <w:rFonts w:ascii="黑体" w:eastAsia="黑体" w:hAnsi="宋体" w:hint="eastAsia"/>
          <w:sz w:val="28"/>
          <w:szCs w:val="28"/>
        </w:rPr>
        <w:t>》课程简介</w:t>
      </w:r>
      <w:r>
        <w:rPr>
          <w:rFonts w:ascii="黑体" w:eastAsia="黑体" w:hAnsi="宋体" w:hint="eastAsia"/>
          <w:b/>
          <w:bCs/>
          <w:sz w:val="28"/>
          <w:szCs w:val="28"/>
        </w:rPr>
        <w:t xml:space="preserve"> </w:t>
      </w:r>
    </w:p>
    <w:p w:rsidR="000D4C9C" w:rsidRDefault="00C807B0">
      <w:pPr>
        <w:spacing w:beforeLines="50" w:before="156" w:line="360" w:lineRule="auto"/>
        <w:rPr>
          <w:rFonts w:ascii="Times New Roman" w:hAnsi="Times New Roman" w:cs="Times New Roman"/>
          <w:szCs w:val="21"/>
        </w:rPr>
      </w:pPr>
      <w:r>
        <w:rPr>
          <w:rFonts w:ascii="Times New Roman" w:eastAsia="黑体" w:hAnsi="Times New Roman" w:cs="Times New Roman"/>
          <w:szCs w:val="21"/>
        </w:rPr>
        <w:t>课程名称：</w:t>
      </w:r>
      <w:r>
        <w:rPr>
          <w:rFonts w:ascii="Times New Roman" w:hAnsi="Times New Roman" w:cs="Times New Roman"/>
          <w:szCs w:val="21"/>
        </w:rPr>
        <w:t>学年论文</w:t>
      </w:r>
    </w:p>
    <w:p w:rsidR="000D4C9C" w:rsidRDefault="00C807B0">
      <w:pPr>
        <w:spacing w:line="360" w:lineRule="auto"/>
        <w:ind w:firstLineChars="500" w:firstLine="1050"/>
        <w:rPr>
          <w:rFonts w:ascii="Times New Roman" w:hAnsi="Times New Roman" w:cs="Times New Roman"/>
          <w:color w:val="000000"/>
          <w:szCs w:val="21"/>
        </w:rPr>
      </w:pPr>
      <w:r>
        <w:rPr>
          <w:rFonts w:ascii="Times New Roman" w:hAnsi="Times New Roman" w:cs="Times New Roman"/>
        </w:rPr>
        <w:t>Annual Essay</w:t>
      </w:r>
      <w:r>
        <w:rPr>
          <w:rFonts w:ascii="Times New Roman" w:hAnsi="Times New Roman" w:cs="Times New Roman"/>
          <w:color w:val="000000"/>
          <w:szCs w:val="21"/>
        </w:rPr>
        <w:t xml:space="preserve">          </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课程编号：</w:t>
      </w:r>
      <w:r>
        <w:rPr>
          <w:rFonts w:ascii="Times New Roman" w:eastAsia="黑体" w:hAnsi="Times New Roman" w:cs="Times New Roman"/>
          <w:szCs w:val="21"/>
        </w:rPr>
        <w:t>3312120620</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eastAsia="黑体" w:hAnsi="Times New Roman" w:cs="Times New Roman"/>
          <w:szCs w:val="21"/>
        </w:rPr>
        <w:t>4/4</w:t>
      </w:r>
      <w:r>
        <w:rPr>
          <w:rFonts w:ascii="Times New Roman" w:hAnsi="Times New Roman" w:cs="Times New Roman"/>
          <w:szCs w:val="21"/>
        </w:rPr>
        <w:t>周</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适用专业：</w:t>
      </w:r>
      <w:r>
        <w:rPr>
          <w:rFonts w:ascii="Times New Roman" w:hAnsi="Times New Roman" w:cs="Times New Roman"/>
          <w:szCs w:val="21"/>
        </w:rPr>
        <w:t>法学</w:t>
      </w:r>
    </w:p>
    <w:p w:rsidR="000D4C9C" w:rsidRDefault="00C807B0">
      <w:pPr>
        <w:spacing w:line="360" w:lineRule="auto"/>
        <w:rPr>
          <w:rFonts w:ascii="Times New Roman" w:hAnsi="Times New Roman" w:cs="Times New Roman"/>
        </w:rPr>
      </w:pPr>
      <w:r>
        <w:rPr>
          <w:rFonts w:ascii="Times New Roman" w:eastAsia="黑体" w:hAnsi="Times New Roman" w:cs="Times New Roman"/>
          <w:szCs w:val="21"/>
        </w:rPr>
        <w:lastRenderedPageBreak/>
        <w:t>先修课程：</w:t>
      </w:r>
      <w:r>
        <w:rPr>
          <w:rFonts w:ascii="Times New Roman" w:hAnsi="Times New Roman" w:cs="Times New Roman"/>
        </w:rPr>
        <w:t>宪法，民法总论</w:t>
      </w:r>
    </w:p>
    <w:p w:rsidR="000D4C9C" w:rsidRDefault="00C807B0">
      <w:pPr>
        <w:snapToGrid w:val="0"/>
        <w:spacing w:line="360" w:lineRule="auto"/>
        <w:rPr>
          <w:rFonts w:ascii="Times New Roman" w:eastAsia="黑体" w:hAnsi="Times New Roman" w:cs="Times New Roman"/>
          <w:szCs w:val="21"/>
        </w:rPr>
      </w:pPr>
      <w:r>
        <w:rPr>
          <w:rFonts w:ascii="Times New Roman" w:eastAsia="黑体" w:hAnsi="Times New Roman" w:cs="Times New Roman"/>
          <w:szCs w:val="21"/>
        </w:rPr>
        <w:t>内容提要：</w:t>
      </w:r>
    </w:p>
    <w:p w:rsidR="000D4C9C" w:rsidRDefault="00C807B0">
      <w:pPr>
        <w:snapToGrid w:val="0"/>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作为实践教学环节，学年论文主要是围绕本学年的专业课程而开展的综合训练。针对该教学年度的课程开设情况，由学生自主选择与主干课程和专业课相关的题目和方向，包括对课程中的某一部分内容进行讨论和研究</w:t>
      </w:r>
      <w:r>
        <w:rPr>
          <w:rFonts w:ascii="Times New Roman" w:hAnsi="Times New Roman" w:cs="Times New Roman"/>
          <w:color w:val="000000"/>
        </w:rPr>
        <w:t>、</w:t>
      </w:r>
      <w:r>
        <w:rPr>
          <w:rFonts w:ascii="Times New Roman" w:hAnsi="Times New Roman" w:cs="Times New Roman"/>
        </w:rPr>
        <w:t>阐明本学科理论在实际应用中的一些问题</w:t>
      </w:r>
      <w:r>
        <w:rPr>
          <w:rFonts w:ascii="Times New Roman" w:hAnsi="Times New Roman" w:cs="Times New Roman"/>
          <w:color w:val="000000"/>
        </w:rPr>
        <w:t>、</w:t>
      </w:r>
      <w:r>
        <w:rPr>
          <w:rFonts w:ascii="Times New Roman" w:hAnsi="Times New Roman" w:cs="Times New Roman"/>
        </w:rPr>
        <w:t>阐述本学科领域发展进程中的重大事件和重要情况</w:t>
      </w:r>
      <w:r>
        <w:rPr>
          <w:rFonts w:ascii="Times New Roman" w:hAnsi="Times New Roman" w:cs="Times New Roman"/>
          <w:color w:val="000000"/>
        </w:rPr>
        <w:t>、</w:t>
      </w:r>
      <w:r>
        <w:rPr>
          <w:rFonts w:ascii="Times New Roman" w:hAnsi="Times New Roman" w:cs="Times New Roman"/>
        </w:rPr>
        <w:t>探讨本学科中某些观点或概念的历史发展等。学生在课余时间运用所学的法学理论和方法对问题进行分析，进行较为深入的研究，根据研究结果最终形成专业文章。</w:t>
      </w:r>
    </w:p>
    <w:p w:rsidR="000D4C9C" w:rsidRDefault="000D4C9C">
      <w:pPr>
        <w:snapToGrid w:val="0"/>
        <w:spacing w:line="360" w:lineRule="auto"/>
        <w:rPr>
          <w:rFonts w:ascii="Times New Roman" w:hAnsi="Times New Roman" w:cs="Times New Roman"/>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C807B0">
      <w:pPr>
        <w:spacing w:line="360" w:lineRule="auto"/>
        <w:jc w:val="center"/>
        <w:rPr>
          <w:rFonts w:ascii="宋体" w:hAnsi="宋体"/>
          <w:color w:val="FF0000"/>
        </w:rPr>
      </w:pPr>
      <w:r>
        <w:rPr>
          <w:rFonts w:ascii="宋体" w:hAnsi="宋体" w:hint="eastAsia"/>
          <w:color w:val="FF0000"/>
        </w:rPr>
        <w:t xml:space="preserve">                                                      </w:t>
      </w:r>
    </w:p>
    <w:p w:rsidR="000D4C9C" w:rsidRDefault="00C807B0">
      <w:pPr>
        <w:spacing w:line="360" w:lineRule="auto"/>
        <w:jc w:val="center"/>
        <w:rPr>
          <w:rFonts w:ascii="黑体" w:eastAsia="黑体" w:hAnsi="宋体"/>
          <w:b/>
          <w:bCs/>
          <w:sz w:val="28"/>
          <w:szCs w:val="28"/>
        </w:rPr>
      </w:pPr>
      <w:r>
        <w:rPr>
          <w:rFonts w:ascii="黑体" w:eastAsia="黑体" w:hAnsi="宋体" w:hint="eastAsia"/>
          <w:sz w:val="28"/>
          <w:szCs w:val="28"/>
        </w:rPr>
        <w:t>《法律实践》课程简介</w:t>
      </w:r>
    </w:p>
    <w:p w:rsidR="000D4C9C" w:rsidRDefault="00C807B0">
      <w:pPr>
        <w:spacing w:beforeLines="50" w:before="156" w:line="360" w:lineRule="auto"/>
        <w:rPr>
          <w:rFonts w:ascii="Times New Roman" w:hAnsi="Times New Roman" w:cs="Times New Roman"/>
          <w:color w:val="000000"/>
          <w:szCs w:val="21"/>
        </w:rPr>
      </w:pPr>
      <w:r>
        <w:rPr>
          <w:rFonts w:ascii="Times New Roman" w:eastAsia="黑体" w:hAnsi="Times New Roman" w:cs="Times New Roman"/>
          <w:szCs w:val="21"/>
        </w:rPr>
        <w:t>课程名称：</w:t>
      </w:r>
      <w:r>
        <w:rPr>
          <w:rFonts w:ascii="Times New Roman" w:hAnsi="Times New Roman" w:cs="Times New Roman"/>
          <w:szCs w:val="21"/>
        </w:rPr>
        <w:t>法律实践</w:t>
      </w:r>
    </w:p>
    <w:p w:rsidR="000D4C9C" w:rsidRDefault="00C807B0">
      <w:pPr>
        <w:spacing w:line="360" w:lineRule="auto"/>
        <w:rPr>
          <w:rFonts w:ascii="Times New Roman" w:hAnsi="Times New Roman" w:cs="Times New Roman"/>
          <w:color w:val="000000"/>
          <w:szCs w:val="21"/>
        </w:rPr>
      </w:pPr>
      <w:r>
        <w:rPr>
          <w:rFonts w:ascii="Times New Roman" w:hAnsi="Times New Roman" w:cs="Times New Roman"/>
          <w:color w:val="000000"/>
          <w:szCs w:val="21"/>
        </w:rPr>
        <w:t xml:space="preserve">         Legal Practice</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课程编号：</w:t>
      </w:r>
      <w:r>
        <w:rPr>
          <w:rFonts w:ascii="Times New Roman" w:eastAsia="黑体" w:hAnsi="Times New Roman" w:cs="Times New Roman"/>
          <w:szCs w:val="21"/>
        </w:rPr>
        <w:t>3312120630</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hAnsi="Times New Roman" w:cs="Times New Roman"/>
          <w:color w:val="000000"/>
          <w:szCs w:val="21"/>
        </w:rPr>
        <w:t>3/3</w:t>
      </w:r>
      <w:r>
        <w:rPr>
          <w:rFonts w:ascii="Times New Roman" w:hAnsi="Times New Roman" w:cs="Times New Roman"/>
          <w:color w:val="000000"/>
          <w:szCs w:val="21"/>
        </w:rPr>
        <w:t>周</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适用专业：</w:t>
      </w:r>
      <w:r>
        <w:rPr>
          <w:rFonts w:ascii="Times New Roman" w:hAnsi="Times New Roman" w:cs="Times New Roman"/>
          <w:color w:val="000000"/>
          <w:szCs w:val="21"/>
        </w:rPr>
        <w:t>法学</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先修课程：</w:t>
      </w:r>
      <w:r>
        <w:rPr>
          <w:rFonts w:ascii="Times New Roman" w:hAnsi="Times New Roman" w:cs="Times New Roman"/>
          <w:color w:val="000000"/>
          <w:szCs w:val="21"/>
        </w:rPr>
        <w:t>宪法、民法、刑法、合同法、民事诉讼法、刑事诉讼法等</w:t>
      </w:r>
    </w:p>
    <w:p w:rsidR="000D4C9C" w:rsidRDefault="00C807B0">
      <w:pPr>
        <w:spacing w:line="360" w:lineRule="auto"/>
        <w:rPr>
          <w:rFonts w:ascii="Times New Roman" w:eastAsia="黑体" w:hAnsi="Times New Roman" w:cs="Times New Roman"/>
          <w:szCs w:val="21"/>
        </w:rPr>
      </w:pPr>
      <w:r>
        <w:rPr>
          <w:rFonts w:ascii="Times New Roman" w:eastAsia="黑体" w:hAnsi="Times New Roman" w:cs="Times New Roman"/>
          <w:szCs w:val="21"/>
        </w:rPr>
        <w:t>内容提要：</w:t>
      </w:r>
    </w:p>
    <w:p w:rsidR="000D4C9C" w:rsidRDefault="00C807B0">
      <w:pPr>
        <w:spacing w:line="360" w:lineRule="auto"/>
        <w:ind w:firstLine="420"/>
        <w:rPr>
          <w:rFonts w:ascii="Times New Roman" w:hAnsi="Times New Roman" w:cs="Times New Roman"/>
          <w:color w:val="000000"/>
          <w:szCs w:val="21"/>
        </w:rPr>
      </w:pPr>
      <w:r>
        <w:rPr>
          <w:rFonts w:ascii="Times New Roman" w:hAnsi="Times New Roman" w:cs="Times New Roman"/>
          <w:color w:val="000000"/>
          <w:szCs w:val="21"/>
        </w:rPr>
        <w:t>在学生经过第一学年的法律事务见习、对法律事务有初步认识后，安排学生到公检法机关或律师事务所等了解法律专业机构的运作，并参与各项实际工作，在理论联系实践的过程中进一步巩固专业理论知识，提升专业素养，并培养沟通协调能力和团队合作精神，为未来从事法律职业奠定基础。</w:t>
      </w:r>
    </w:p>
    <w:p w:rsidR="000D4C9C" w:rsidRDefault="000D4C9C">
      <w:pPr>
        <w:spacing w:line="360" w:lineRule="auto"/>
        <w:ind w:firstLine="420"/>
        <w:rPr>
          <w:rFonts w:ascii="Times New Roman" w:hAnsi="Times New Roman" w:cs="Times New Roman"/>
          <w:color w:val="000000"/>
          <w:szCs w:val="21"/>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napToGrid w:val="0"/>
        <w:spacing w:line="360" w:lineRule="auto"/>
        <w:rPr>
          <w:rFonts w:ascii="Times New Roman" w:hAnsi="Times New Roman" w:cs="Times New Roman"/>
          <w:color w:val="000000"/>
        </w:rPr>
      </w:pPr>
    </w:p>
    <w:p w:rsidR="000D4C9C" w:rsidRDefault="00C807B0">
      <w:pPr>
        <w:pStyle w:val="3"/>
        <w:spacing w:after="0" w:line="360" w:lineRule="auto"/>
        <w:jc w:val="center"/>
        <w:rPr>
          <w:rFonts w:ascii="Times New Roman" w:eastAsia="黑体" w:hAnsi="Times New Roman" w:cs="Times New Roman"/>
          <w:sz w:val="30"/>
          <w:szCs w:val="30"/>
        </w:rPr>
      </w:pPr>
      <w:r>
        <w:rPr>
          <w:rFonts w:ascii="Times New Roman" w:eastAsia="黑体" w:hAnsi="Times New Roman" w:cs="Times New Roman"/>
          <w:b w:val="0"/>
          <w:bCs w:val="0"/>
          <w:sz w:val="28"/>
          <w:szCs w:val="28"/>
        </w:rPr>
        <w:t>《社会调查》课程简介</w:t>
      </w:r>
      <w:bookmarkEnd w:id="6"/>
      <w:r>
        <w:rPr>
          <w:rFonts w:ascii="Times New Roman" w:eastAsia="黑体" w:hAnsi="Times New Roman" w:cs="Times New Roman"/>
          <w:sz w:val="30"/>
          <w:szCs w:val="30"/>
        </w:rPr>
        <w:t xml:space="preserve"> </w:t>
      </w:r>
    </w:p>
    <w:p w:rsidR="000D4C9C" w:rsidRDefault="00C807B0">
      <w:pPr>
        <w:spacing w:beforeLines="50" w:before="156" w:line="360" w:lineRule="auto"/>
        <w:rPr>
          <w:rFonts w:ascii="Times New Roman" w:hAnsi="Times New Roman" w:cs="Times New Roman"/>
          <w:color w:val="000000"/>
          <w:szCs w:val="21"/>
        </w:rPr>
      </w:pPr>
      <w:r>
        <w:rPr>
          <w:rFonts w:ascii="Times New Roman" w:eastAsia="黑体" w:hAnsi="Times New Roman" w:cs="Times New Roman"/>
          <w:szCs w:val="21"/>
        </w:rPr>
        <w:t>课程名称：</w:t>
      </w:r>
      <w:r>
        <w:rPr>
          <w:rFonts w:ascii="Times New Roman" w:hAnsi="Times New Roman" w:cs="Times New Roman"/>
        </w:rPr>
        <w:t>社会调查</w:t>
      </w:r>
    </w:p>
    <w:p w:rsidR="000D4C9C" w:rsidRDefault="00C807B0">
      <w:pPr>
        <w:spacing w:line="360" w:lineRule="auto"/>
        <w:rPr>
          <w:rFonts w:ascii="Times New Roman" w:hAnsi="Times New Roman" w:cs="Times New Roman"/>
          <w:color w:val="000000"/>
          <w:szCs w:val="21"/>
        </w:rPr>
      </w:pPr>
      <w:r>
        <w:rPr>
          <w:rFonts w:ascii="Times New Roman" w:hAnsi="Times New Roman" w:cs="Times New Roman"/>
          <w:color w:val="000000"/>
          <w:szCs w:val="21"/>
        </w:rPr>
        <w:t xml:space="preserve">         </w:t>
      </w:r>
      <w:r>
        <w:rPr>
          <w:rFonts w:ascii="Times New Roman" w:hAnsi="Times New Roman" w:cs="Times New Roman"/>
        </w:rPr>
        <w:t>Social Survey</w:t>
      </w:r>
    </w:p>
    <w:p w:rsidR="000D4C9C" w:rsidRDefault="00C807B0">
      <w:pPr>
        <w:spacing w:line="360" w:lineRule="auto"/>
        <w:rPr>
          <w:rFonts w:ascii="Times New Roman" w:eastAsia="黑体" w:hAnsi="Times New Roman" w:cs="Times New Roman"/>
          <w:color w:val="000000"/>
          <w:szCs w:val="21"/>
        </w:rPr>
      </w:pPr>
      <w:r>
        <w:rPr>
          <w:rFonts w:ascii="Times New Roman" w:eastAsia="黑体" w:hAnsi="Times New Roman" w:cs="Times New Roman"/>
          <w:szCs w:val="21"/>
        </w:rPr>
        <w:t>课程编号：</w:t>
      </w:r>
      <w:r>
        <w:rPr>
          <w:rFonts w:ascii="Times New Roman" w:eastAsia="宋体" w:hAnsi="Times New Roman" w:cs="Times New Roman"/>
          <w:szCs w:val="21"/>
        </w:rPr>
        <w:t>3312120640</w:t>
      </w:r>
      <w:r>
        <w:rPr>
          <w:rFonts w:ascii="Times New Roman" w:eastAsia="黑体" w:hAnsi="Times New Roman" w:cs="Times New Roman"/>
          <w:color w:val="000000"/>
          <w:szCs w:val="21"/>
        </w:rPr>
        <w:t xml:space="preserve"> </w:t>
      </w:r>
    </w:p>
    <w:p w:rsidR="000D4C9C" w:rsidRDefault="00C807B0">
      <w:pPr>
        <w:spacing w:line="360" w:lineRule="auto"/>
        <w:rPr>
          <w:rFonts w:ascii="Times New Roman" w:eastAsia="宋体" w:hAnsi="Times New Roman" w:cs="Times New Roman"/>
          <w:color w:val="000000"/>
          <w:szCs w:val="21"/>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eastAsia="宋体" w:hAnsi="Times New Roman" w:cs="Times New Roman"/>
          <w:szCs w:val="21"/>
        </w:rPr>
        <w:t>4/4</w:t>
      </w:r>
      <w:r>
        <w:rPr>
          <w:rFonts w:ascii="Times New Roman" w:eastAsia="宋体" w:hAnsi="Times New Roman" w:cs="Times New Roman" w:hint="eastAsia"/>
          <w:szCs w:val="21"/>
        </w:rPr>
        <w:t>周</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lastRenderedPageBreak/>
        <w:t>适用专业：</w:t>
      </w:r>
      <w:r>
        <w:rPr>
          <w:rFonts w:ascii="Times New Roman" w:eastAsia="宋体" w:hAnsi="Times New Roman" w:cs="Times New Roman"/>
          <w:szCs w:val="21"/>
        </w:rPr>
        <w:t>法学</w:t>
      </w:r>
    </w:p>
    <w:p w:rsidR="000D4C9C" w:rsidRDefault="00C807B0">
      <w:pPr>
        <w:spacing w:line="360" w:lineRule="auto"/>
        <w:rPr>
          <w:rFonts w:ascii="Times New Roman" w:eastAsia="黑体" w:hAnsi="Times New Roman" w:cs="Times New Roman"/>
          <w:szCs w:val="21"/>
        </w:rPr>
      </w:pPr>
      <w:r>
        <w:rPr>
          <w:rFonts w:ascii="Times New Roman" w:eastAsia="黑体" w:hAnsi="Times New Roman" w:cs="Times New Roman"/>
          <w:szCs w:val="21"/>
        </w:rPr>
        <w:t>先修课程：</w:t>
      </w:r>
      <w:r>
        <w:rPr>
          <w:rFonts w:ascii="Times New Roman" w:eastAsia="宋体" w:hAnsi="Times New Roman" w:cs="Times New Roman"/>
          <w:szCs w:val="21"/>
        </w:rPr>
        <w:t>无</w:t>
      </w:r>
    </w:p>
    <w:p w:rsidR="000D4C9C" w:rsidRDefault="00C807B0">
      <w:pPr>
        <w:spacing w:line="360" w:lineRule="auto"/>
        <w:rPr>
          <w:rFonts w:ascii="Times New Roman" w:eastAsia="黑体" w:hAnsi="Times New Roman" w:cs="Times New Roman"/>
          <w:szCs w:val="21"/>
        </w:rPr>
      </w:pPr>
      <w:r>
        <w:rPr>
          <w:rFonts w:ascii="Times New Roman" w:eastAsia="黑体" w:hAnsi="Times New Roman" w:cs="Times New Roman"/>
          <w:szCs w:val="21"/>
        </w:rPr>
        <w:t>内容提要：</w:t>
      </w:r>
    </w:p>
    <w:p w:rsidR="000D4C9C" w:rsidRDefault="00C807B0">
      <w:pPr>
        <w:spacing w:line="360" w:lineRule="auto"/>
        <w:ind w:firstLine="420"/>
        <w:rPr>
          <w:rFonts w:ascii="Times New Roman" w:hAnsi="Times New Roman" w:cs="Times New Roman"/>
        </w:rPr>
      </w:pPr>
      <w:r>
        <w:rPr>
          <w:rFonts w:ascii="Times New Roman" w:hAnsi="Times New Roman" w:cs="Times New Roman"/>
        </w:rPr>
        <w:t>在学习社会学和形式逻辑等有关课程的基础之上，本教学环节旨在指导学生关注社会生活中的热点和疑难问题以及其他与法学专业相关的社会现象，指导学生根据所学社会调查理论，制定出较为完善的社会调查实施计划，通过实地的考察和调研，对调查结果进行统计分析，并据此得出调查结论。通过亲身的调研，将理论运用到实践之中，强化对知识的理解运用能力和对社会问题的观察思考能力。</w:t>
      </w:r>
    </w:p>
    <w:p w:rsidR="000D4C9C" w:rsidRDefault="000D4C9C">
      <w:pPr>
        <w:spacing w:line="360" w:lineRule="auto"/>
        <w:ind w:firstLine="420"/>
        <w:rPr>
          <w:rFonts w:ascii="Times New Roman" w:hAnsi="Times New Roman" w:cs="Times New Roman"/>
        </w:rPr>
      </w:pPr>
    </w:p>
    <w:p w:rsidR="000D4C9C" w:rsidRDefault="00C807B0">
      <w:pPr>
        <w:snapToGrid w:val="0"/>
        <w:spacing w:line="360" w:lineRule="auto"/>
        <w:rPr>
          <w:rFonts w:ascii="宋体" w:hAnsi="宋体"/>
          <w:color w:val="000000"/>
        </w:rPr>
      </w:pPr>
      <w:bookmarkStart w:id="18" w:name="_Toc344890152"/>
      <w:r>
        <w:rPr>
          <w:rFonts w:ascii="宋体" w:hAnsi="宋体" w:hint="eastAsia"/>
          <w:color w:val="000000"/>
        </w:rPr>
        <w:t>——————————————————————————————————————————</w:t>
      </w:r>
    </w:p>
    <w:p w:rsidR="000D4C9C" w:rsidRDefault="000D4C9C">
      <w:pPr>
        <w:spacing w:line="360" w:lineRule="auto"/>
        <w:jc w:val="center"/>
        <w:rPr>
          <w:rFonts w:ascii="黑体" w:eastAsia="黑体" w:hAnsi="宋体"/>
          <w:sz w:val="28"/>
          <w:szCs w:val="28"/>
        </w:rPr>
      </w:pPr>
    </w:p>
    <w:p w:rsidR="000D4C9C" w:rsidRDefault="00C807B0">
      <w:pPr>
        <w:spacing w:line="360" w:lineRule="auto"/>
        <w:jc w:val="center"/>
        <w:rPr>
          <w:rFonts w:ascii="黑体" w:eastAsia="黑体" w:hAnsi="宋体"/>
          <w:b/>
          <w:bCs/>
        </w:rPr>
      </w:pPr>
      <w:r>
        <w:rPr>
          <w:rFonts w:ascii="黑体" w:eastAsia="黑体" w:hAnsi="宋体" w:hint="eastAsia"/>
          <w:sz w:val="28"/>
          <w:szCs w:val="28"/>
        </w:rPr>
        <w:t>《模拟法庭》课程简介</w:t>
      </w:r>
    </w:p>
    <w:p w:rsidR="000D4C9C" w:rsidRDefault="00C807B0">
      <w:pPr>
        <w:spacing w:line="360" w:lineRule="auto"/>
        <w:rPr>
          <w:rFonts w:ascii="Times New Roman" w:hAnsi="Times New Roman" w:cs="Times New Roman"/>
        </w:rPr>
      </w:pPr>
      <w:r>
        <w:rPr>
          <w:rFonts w:ascii="Times New Roman" w:eastAsia="黑体" w:hAnsi="Times New Roman" w:cs="Times New Roman"/>
          <w:bCs/>
        </w:rPr>
        <w:t>课程名称</w:t>
      </w:r>
      <w:r>
        <w:rPr>
          <w:rFonts w:ascii="Times New Roman" w:eastAsia="黑体" w:hAnsi="Times New Roman" w:cs="Times New Roman"/>
          <w:b/>
          <w:bCs/>
        </w:rPr>
        <w:t>：</w:t>
      </w:r>
      <w:r>
        <w:rPr>
          <w:rFonts w:ascii="Times New Roman" w:hAnsi="Times New Roman" w:cs="Times New Roman"/>
          <w:kern w:val="0"/>
          <w:szCs w:val="21"/>
        </w:rPr>
        <w:t>模拟法庭</w:t>
      </w:r>
    </w:p>
    <w:p w:rsidR="000D4C9C" w:rsidRDefault="00C807B0">
      <w:pPr>
        <w:widowControl/>
        <w:spacing w:line="360" w:lineRule="auto"/>
        <w:ind w:firstLineChars="550" w:firstLine="1155"/>
        <w:jc w:val="left"/>
        <w:rPr>
          <w:rFonts w:ascii="Times New Roman" w:hAnsi="Times New Roman" w:cs="Times New Roman"/>
        </w:rPr>
      </w:pPr>
      <w:r>
        <w:rPr>
          <w:rFonts w:ascii="Times New Roman" w:hAnsi="Times New Roman" w:cs="Times New Roman"/>
          <w:color w:val="000000"/>
          <w:szCs w:val="21"/>
        </w:rPr>
        <w:t>Moot Court</w:t>
      </w:r>
    </w:p>
    <w:p w:rsidR="000D4C9C" w:rsidRDefault="00C807B0">
      <w:pPr>
        <w:spacing w:line="360" w:lineRule="auto"/>
        <w:rPr>
          <w:rFonts w:ascii="Times New Roman" w:eastAsia="黑体" w:hAnsi="Times New Roman" w:cs="Times New Roman"/>
          <w:bCs/>
        </w:rPr>
      </w:pPr>
      <w:r>
        <w:rPr>
          <w:rFonts w:ascii="Times New Roman" w:eastAsia="黑体" w:hAnsi="Times New Roman" w:cs="Times New Roman"/>
          <w:bCs/>
        </w:rPr>
        <w:t>课程编号</w:t>
      </w:r>
      <w:r>
        <w:rPr>
          <w:rFonts w:ascii="Times New Roman" w:eastAsia="黑体" w:hAnsi="Times New Roman" w:cs="Times New Roman"/>
          <w:b/>
          <w:bCs/>
        </w:rPr>
        <w:t>：</w:t>
      </w:r>
      <w:r w:rsidR="008163D2">
        <w:rPr>
          <w:rFonts w:ascii="Times New Roman" w:eastAsia="黑体" w:hAnsi="Times New Roman" w:cs="Times New Roman"/>
          <w:bCs/>
        </w:rPr>
        <w:t>331212065</w:t>
      </w:r>
      <w:r w:rsidR="008163D2">
        <w:rPr>
          <w:rFonts w:ascii="Times New Roman" w:eastAsia="黑体" w:hAnsi="Times New Roman" w:cs="Times New Roman" w:hint="eastAsia"/>
          <w:bCs/>
        </w:rPr>
        <w:t>1</w:t>
      </w:r>
      <w:bookmarkStart w:id="19" w:name="_GoBack"/>
      <w:bookmarkEnd w:id="19"/>
    </w:p>
    <w:p w:rsidR="000D4C9C" w:rsidRDefault="00C807B0">
      <w:pPr>
        <w:spacing w:line="360" w:lineRule="auto"/>
        <w:rPr>
          <w:rFonts w:ascii="Times New Roman" w:eastAsia="黑体" w:hAnsi="Times New Roman" w:cs="Times New Roman"/>
          <w:b/>
          <w:bCs/>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eastAsia="黑体" w:hAnsi="Times New Roman" w:cs="Times New Roman"/>
          <w:szCs w:val="21"/>
        </w:rPr>
        <w:t>2/32</w:t>
      </w:r>
    </w:p>
    <w:p w:rsidR="000D4C9C" w:rsidRDefault="00C807B0">
      <w:pPr>
        <w:spacing w:line="360" w:lineRule="auto"/>
        <w:rPr>
          <w:rFonts w:ascii="Times New Roman" w:hAnsi="Times New Roman" w:cs="Times New Roman"/>
          <w:bCs/>
        </w:rPr>
      </w:pPr>
      <w:r>
        <w:rPr>
          <w:rFonts w:ascii="Times New Roman" w:eastAsia="黑体" w:hAnsi="Times New Roman" w:cs="Times New Roman"/>
          <w:bCs/>
        </w:rPr>
        <w:t>适用专业</w:t>
      </w:r>
      <w:r>
        <w:rPr>
          <w:rFonts w:ascii="Times New Roman" w:eastAsia="黑体" w:hAnsi="Times New Roman" w:cs="Times New Roman"/>
          <w:b/>
          <w:bCs/>
        </w:rPr>
        <w:t>：</w:t>
      </w:r>
      <w:r>
        <w:rPr>
          <w:rFonts w:ascii="Times New Roman" w:hAnsi="Times New Roman" w:cs="Times New Roman"/>
          <w:bCs/>
        </w:rPr>
        <w:t>法学</w:t>
      </w:r>
    </w:p>
    <w:p w:rsidR="000D4C9C" w:rsidRDefault="00C807B0">
      <w:pPr>
        <w:widowControl/>
        <w:spacing w:line="360" w:lineRule="auto"/>
        <w:jc w:val="left"/>
        <w:rPr>
          <w:rFonts w:ascii="Times New Roman" w:eastAsia="黑体" w:hAnsi="Times New Roman" w:cs="Times New Roman"/>
          <w:b/>
          <w:bCs/>
        </w:rPr>
      </w:pPr>
      <w:r>
        <w:rPr>
          <w:rFonts w:ascii="Times New Roman" w:eastAsia="黑体" w:hAnsi="Times New Roman" w:cs="Times New Roman"/>
          <w:bCs/>
        </w:rPr>
        <w:t>先修课程</w:t>
      </w:r>
      <w:r>
        <w:rPr>
          <w:rFonts w:ascii="Times New Roman" w:eastAsia="黑体" w:hAnsi="Times New Roman" w:cs="Times New Roman"/>
          <w:b/>
          <w:bCs/>
        </w:rPr>
        <w:t>：</w:t>
      </w:r>
      <w:r>
        <w:rPr>
          <w:rFonts w:ascii="Times New Roman" w:hAnsi="Times New Roman" w:cs="Times New Roman"/>
          <w:kern w:val="0"/>
          <w:szCs w:val="21"/>
        </w:rPr>
        <w:t>民事诉讼法学、刑事诉讼法学、行政诉讼法</w:t>
      </w:r>
    </w:p>
    <w:p w:rsidR="000D4C9C" w:rsidRDefault="00C807B0">
      <w:pPr>
        <w:snapToGrid w:val="0"/>
        <w:spacing w:line="360" w:lineRule="auto"/>
        <w:rPr>
          <w:rFonts w:ascii="Times New Roman" w:eastAsia="黑体" w:hAnsi="Times New Roman" w:cs="Times New Roman"/>
        </w:rPr>
      </w:pPr>
      <w:r>
        <w:rPr>
          <w:rFonts w:ascii="Times New Roman" w:eastAsia="黑体" w:hAnsi="Times New Roman" w:cs="Times New Roman"/>
          <w:bCs/>
        </w:rPr>
        <w:t>内容提要</w:t>
      </w:r>
      <w:r>
        <w:rPr>
          <w:rFonts w:ascii="Times New Roman" w:eastAsia="黑体" w:hAnsi="Times New Roman" w:cs="Times New Roman"/>
          <w:b/>
          <w:bCs/>
        </w:rPr>
        <w:t>：</w:t>
      </w:r>
    </w:p>
    <w:p w:rsidR="000D4C9C" w:rsidRDefault="00C807B0">
      <w:pPr>
        <w:spacing w:line="360" w:lineRule="auto"/>
        <w:ind w:firstLineChars="200" w:firstLine="420"/>
        <w:rPr>
          <w:rFonts w:ascii="Times New Roman" w:hAnsi="Times New Roman" w:cs="Times New Roman"/>
        </w:rPr>
      </w:pPr>
      <w:r>
        <w:rPr>
          <w:rFonts w:ascii="Times New Roman" w:hAnsi="Times New Roman" w:cs="Times New Roman"/>
          <w:kern w:val="0"/>
          <w:szCs w:val="21"/>
        </w:rPr>
        <w:t>本课程是一门法律实用型学科，</w:t>
      </w:r>
      <w:r>
        <w:rPr>
          <w:rFonts w:ascii="Times New Roman" w:hAnsi="Times New Roman" w:cs="Times New Roman"/>
          <w:color w:val="000000"/>
          <w:kern w:val="0"/>
          <w:szCs w:val="21"/>
        </w:rPr>
        <w:t>主要讲述民事、刑事、行政诉讼的基本要求，每个学生至少出庭一次，使学生具备基本的出庭能力。</w:t>
      </w:r>
      <w:r>
        <w:rPr>
          <w:rFonts w:ascii="Times New Roman" w:hAnsi="Times New Roman" w:cs="Times New Roman"/>
        </w:rPr>
        <w:t>学生经过出庭练习，考试合格，为以后的司法从业做好准备。</w:t>
      </w:r>
    </w:p>
    <w:p w:rsidR="000D4C9C" w:rsidRDefault="000D4C9C">
      <w:pPr>
        <w:widowControl/>
        <w:spacing w:line="360" w:lineRule="auto"/>
        <w:jc w:val="left"/>
        <w:rPr>
          <w:rFonts w:ascii="Times New Roman" w:hAnsi="Times New Roman" w:cs="Times New Roman"/>
          <w:kern w:val="0"/>
          <w:szCs w:val="21"/>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pacing w:line="360" w:lineRule="auto"/>
        <w:jc w:val="left"/>
        <w:rPr>
          <w:rFonts w:ascii="Times New Roman" w:eastAsia="黑体" w:hAnsi="Times New Roman" w:cs="Times New Roman"/>
          <w:sz w:val="28"/>
          <w:szCs w:val="28"/>
        </w:rPr>
      </w:pPr>
    </w:p>
    <w:p w:rsidR="000D4C9C" w:rsidRDefault="00C807B0">
      <w:pPr>
        <w:spacing w:line="360" w:lineRule="auto"/>
        <w:jc w:val="center"/>
        <w:rPr>
          <w:rFonts w:ascii="Times New Roman" w:eastAsia="黑体" w:hAnsi="Times New Roman" w:cs="Times New Roman"/>
          <w:sz w:val="30"/>
          <w:szCs w:val="30"/>
        </w:rPr>
      </w:pPr>
      <w:r>
        <w:rPr>
          <w:rFonts w:ascii="Times New Roman" w:eastAsia="黑体" w:hAnsi="Times New Roman" w:cs="Times New Roman"/>
          <w:sz w:val="28"/>
          <w:szCs w:val="28"/>
        </w:rPr>
        <w:t>《专业实习》课程简介</w:t>
      </w:r>
      <w:bookmarkEnd w:id="18"/>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课程名称：</w:t>
      </w:r>
      <w:r>
        <w:rPr>
          <w:rFonts w:ascii="Times New Roman" w:hAnsi="Times New Roman" w:cs="Times New Roman"/>
        </w:rPr>
        <w:t>专业实习</w:t>
      </w:r>
    </w:p>
    <w:p w:rsidR="000D4C9C" w:rsidRDefault="00C807B0">
      <w:pPr>
        <w:spacing w:line="360" w:lineRule="auto"/>
        <w:ind w:firstLineChars="500" w:firstLine="1050"/>
        <w:rPr>
          <w:rFonts w:ascii="Times New Roman" w:hAnsi="Times New Roman" w:cs="Times New Roman"/>
        </w:rPr>
      </w:pPr>
      <w:r>
        <w:rPr>
          <w:rFonts w:ascii="Times New Roman" w:hAnsi="Times New Roman" w:cs="Times New Roman"/>
        </w:rPr>
        <w:t>Legal Practicing</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课程编号：</w:t>
      </w:r>
      <w:r>
        <w:rPr>
          <w:rFonts w:ascii="Times New Roman" w:eastAsia="宋体" w:hAnsi="Times New Roman" w:cs="Times New Roman"/>
          <w:szCs w:val="21"/>
        </w:rPr>
        <w:t>3312120660</w:t>
      </w:r>
      <w:r>
        <w:rPr>
          <w:rFonts w:ascii="Times New Roman" w:eastAsia="黑体" w:hAnsi="Times New Roman" w:cs="Times New Roman"/>
          <w:color w:val="000000"/>
          <w:szCs w:val="21"/>
        </w:rPr>
        <w:t xml:space="preserve"> </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eastAsia="宋体" w:hAnsi="Times New Roman" w:cs="Times New Roman"/>
          <w:szCs w:val="21"/>
        </w:rPr>
        <w:t>4/4</w:t>
      </w:r>
      <w:r>
        <w:rPr>
          <w:rFonts w:ascii="Times New Roman" w:eastAsia="宋体" w:hAnsi="Times New Roman" w:cs="Times New Roman" w:hint="eastAsia"/>
          <w:szCs w:val="21"/>
        </w:rPr>
        <w:t>周</w:t>
      </w:r>
      <w:r>
        <w:rPr>
          <w:rFonts w:ascii="Times New Roman" w:eastAsia="黑体" w:hAnsi="Times New Roman" w:cs="Times New Roman"/>
          <w:color w:val="000000"/>
          <w:szCs w:val="21"/>
        </w:rPr>
        <w:t xml:space="preserve"> </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适用专业：</w:t>
      </w:r>
      <w:r>
        <w:rPr>
          <w:rFonts w:ascii="Times New Roman" w:eastAsia="宋体" w:hAnsi="Times New Roman" w:cs="Times New Roman"/>
          <w:szCs w:val="21"/>
        </w:rPr>
        <w:t>法学</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lastRenderedPageBreak/>
        <w:t>先修课程：</w:t>
      </w:r>
      <w:r>
        <w:rPr>
          <w:rFonts w:ascii="Times New Roman" w:hAnsi="Times New Roman" w:cs="Times New Roman"/>
        </w:rPr>
        <w:t>宪法、民法、刑法、合同法、民事诉讼法、刑事诉讼法等</w:t>
      </w:r>
    </w:p>
    <w:p w:rsidR="000D4C9C" w:rsidRDefault="00C807B0">
      <w:pPr>
        <w:snapToGrid w:val="0"/>
        <w:spacing w:line="360" w:lineRule="auto"/>
        <w:rPr>
          <w:rFonts w:ascii="Times New Roman" w:eastAsia="黑体" w:hAnsi="Times New Roman" w:cs="Times New Roman"/>
          <w:szCs w:val="21"/>
        </w:rPr>
      </w:pPr>
      <w:r>
        <w:rPr>
          <w:rFonts w:ascii="Times New Roman" w:eastAsia="黑体" w:hAnsi="Times New Roman" w:cs="Times New Roman"/>
          <w:szCs w:val="21"/>
        </w:rPr>
        <w:t>内容提要：</w:t>
      </w:r>
    </w:p>
    <w:p w:rsidR="000D4C9C" w:rsidRDefault="00C807B0">
      <w:pPr>
        <w:snapToGrid w:val="0"/>
        <w:spacing w:line="360" w:lineRule="auto"/>
        <w:rPr>
          <w:rFonts w:ascii="Times New Roman" w:eastAsia="黑体" w:hAnsi="Times New Roman" w:cs="Times New Roman"/>
        </w:rPr>
      </w:pPr>
      <w:r>
        <w:rPr>
          <w:rFonts w:ascii="Times New Roman" w:eastAsia="黑体" w:hAnsi="Times New Roman" w:cs="Times New Roman" w:hint="eastAsia"/>
          <w:szCs w:val="21"/>
        </w:rPr>
        <w:t xml:space="preserve">    </w:t>
      </w:r>
      <w:r>
        <w:rPr>
          <w:rFonts w:ascii="Times New Roman" w:hAnsi="Times New Roman" w:cs="Times New Roman"/>
        </w:rPr>
        <w:t>在学生已经学习完本专业全部核心课程之后，组织学生到法院</w:t>
      </w:r>
      <w:r>
        <w:rPr>
          <w:rFonts w:ascii="Times New Roman" w:eastAsia="黑体" w:hAnsi="Times New Roman" w:cs="Times New Roman"/>
        </w:rPr>
        <w:t xml:space="preserve"> </w:t>
      </w:r>
      <w:r>
        <w:rPr>
          <w:rFonts w:ascii="Times New Roman" w:hAnsi="Times New Roman" w:cs="Times New Roman"/>
        </w:rPr>
        <w:t>、检察院等部门进行实践学习。实习内容涉及公检法部门日常行政工作和案件处理工作，同时安排适当的庭审旁听和外出执法内容。通过系统集中的学习，让学生近距离感受专业工作的具体操作，了解工作内容和执法流程，进一步强化学生的动手实践能力，加强对专业知识的巩固。</w:t>
      </w:r>
    </w:p>
    <w:p w:rsidR="000D4C9C" w:rsidRDefault="000D4C9C">
      <w:pPr>
        <w:spacing w:line="360" w:lineRule="auto"/>
        <w:rPr>
          <w:rFonts w:ascii="Times New Roman" w:hAnsi="Times New Roman" w:cs="Times New Roman"/>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numPr>
          <w:ins w:id="20" w:author="雨林木风" w:date="2017-12-28T09:22:00Z"/>
        </w:numPr>
        <w:snapToGrid w:val="0"/>
        <w:spacing w:line="360" w:lineRule="auto"/>
        <w:jc w:val="center"/>
        <w:rPr>
          <w:rFonts w:ascii="黑体" w:eastAsia="黑体" w:hAnsi="宋体"/>
          <w:sz w:val="28"/>
          <w:szCs w:val="28"/>
        </w:rPr>
      </w:pPr>
    </w:p>
    <w:p w:rsidR="000D4C9C" w:rsidRDefault="00C807B0">
      <w:pPr>
        <w:numPr>
          <w:ins w:id="21" w:author="雨林木风" w:date="2017-12-28T09:22:00Z"/>
        </w:numPr>
        <w:snapToGrid w:val="0"/>
        <w:spacing w:line="360" w:lineRule="auto"/>
        <w:jc w:val="center"/>
        <w:rPr>
          <w:rFonts w:ascii="黑体" w:eastAsia="黑体" w:hAnsi="宋体"/>
          <w:sz w:val="28"/>
          <w:szCs w:val="28"/>
        </w:rPr>
      </w:pPr>
      <w:r>
        <w:rPr>
          <w:rFonts w:ascii="黑体" w:eastAsia="黑体" w:hAnsi="宋体" w:hint="eastAsia"/>
          <w:sz w:val="28"/>
          <w:szCs w:val="28"/>
        </w:rPr>
        <w:t>《法学论文写作方法》课程简介</w:t>
      </w:r>
    </w:p>
    <w:p w:rsidR="000D4C9C" w:rsidRDefault="00C807B0">
      <w:pPr>
        <w:numPr>
          <w:ins w:id="22" w:author="雨林木风" w:date="2017-12-28T09:22:00Z"/>
        </w:numPr>
        <w:spacing w:line="360" w:lineRule="auto"/>
        <w:rPr>
          <w:rFonts w:ascii="Times New Roman" w:eastAsia="黑体" w:hAnsi="Times New Roman" w:cs="Times New Roman"/>
          <w:szCs w:val="21"/>
        </w:rPr>
      </w:pPr>
      <w:r>
        <w:rPr>
          <w:rFonts w:ascii="Times New Roman" w:eastAsia="黑体" w:hAnsi="Times New Roman" w:cs="Times New Roman"/>
          <w:szCs w:val="21"/>
        </w:rPr>
        <w:t>课程名称：</w:t>
      </w:r>
      <w:r>
        <w:rPr>
          <w:rFonts w:ascii="Times New Roman" w:hAnsi="Times New Roman" w:cs="Times New Roman"/>
          <w:szCs w:val="21"/>
        </w:rPr>
        <w:t>法学论文写作方法</w:t>
      </w:r>
    </w:p>
    <w:p w:rsidR="000D4C9C" w:rsidRDefault="00C807B0">
      <w:pPr>
        <w:pStyle w:val="Default"/>
        <w:numPr>
          <w:ins w:id="23" w:author="雨林木风" w:date="2017-12-28T09:22:00Z"/>
        </w:numPr>
        <w:jc w:val="both"/>
        <w:rPr>
          <w:sz w:val="21"/>
          <w:szCs w:val="21"/>
        </w:rPr>
      </w:pPr>
      <w:r>
        <w:rPr>
          <w:rFonts w:eastAsia="黑体"/>
          <w:color w:val="auto"/>
          <w:kern w:val="2"/>
          <w:sz w:val="21"/>
          <w:szCs w:val="21"/>
        </w:rPr>
        <w:t>课程编号：</w:t>
      </w:r>
      <w:r>
        <w:rPr>
          <w:sz w:val="21"/>
          <w:szCs w:val="21"/>
        </w:rPr>
        <w:t xml:space="preserve"> 3312120680 </w:t>
      </w:r>
    </w:p>
    <w:p w:rsidR="000D4C9C" w:rsidRDefault="00C807B0">
      <w:pPr>
        <w:numPr>
          <w:ins w:id="24" w:author="雨林木风" w:date="2017-12-28T09:22:00Z"/>
        </w:numPr>
        <w:spacing w:line="360" w:lineRule="auto"/>
        <w:rPr>
          <w:rFonts w:ascii="Times New Roman" w:hAnsi="Times New Roman" w:cs="Times New Roman"/>
          <w:szCs w:val="21"/>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eastAsia="黑体" w:hAnsi="Times New Roman" w:cs="Times New Roman"/>
          <w:szCs w:val="21"/>
        </w:rPr>
        <w:t>2/</w:t>
      </w:r>
      <w:r>
        <w:rPr>
          <w:rFonts w:ascii="Times New Roman" w:hAnsi="Times New Roman" w:cs="Times New Roman"/>
          <w:szCs w:val="21"/>
        </w:rPr>
        <w:t>32</w:t>
      </w:r>
    </w:p>
    <w:p w:rsidR="000D4C9C" w:rsidRDefault="00C807B0">
      <w:pPr>
        <w:numPr>
          <w:ins w:id="25" w:author="雨林木风" w:date="2017-12-28T09:22:00Z"/>
        </w:numPr>
        <w:spacing w:line="360" w:lineRule="auto"/>
        <w:rPr>
          <w:rFonts w:ascii="Times New Roman" w:hAnsi="Times New Roman" w:cs="Times New Roman"/>
          <w:szCs w:val="21"/>
        </w:rPr>
      </w:pPr>
      <w:r>
        <w:rPr>
          <w:rFonts w:ascii="Times New Roman" w:eastAsia="黑体" w:hAnsi="Times New Roman" w:cs="Times New Roman"/>
          <w:szCs w:val="21"/>
        </w:rPr>
        <w:t>适用专业：</w:t>
      </w:r>
      <w:r>
        <w:rPr>
          <w:rFonts w:ascii="Times New Roman" w:hAnsi="Times New Roman" w:cs="Times New Roman"/>
          <w:szCs w:val="21"/>
        </w:rPr>
        <w:t>法学</w:t>
      </w:r>
    </w:p>
    <w:p w:rsidR="000D4C9C" w:rsidRDefault="00C807B0">
      <w:pPr>
        <w:numPr>
          <w:ins w:id="26" w:author="雨林木风" w:date="2017-12-28T09:22:00Z"/>
        </w:numPr>
        <w:spacing w:line="360" w:lineRule="auto"/>
        <w:rPr>
          <w:rFonts w:ascii="Times New Roman" w:eastAsia="黑体" w:hAnsi="Times New Roman" w:cs="Times New Roman"/>
          <w:szCs w:val="21"/>
        </w:rPr>
      </w:pPr>
      <w:r>
        <w:rPr>
          <w:rFonts w:ascii="Times New Roman" w:eastAsia="黑体" w:hAnsi="Times New Roman" w:cs="Times New Roman"/>
          <w:szCs w:val="21"/>
        </w:rPr>
        <w:t>先修课程：</w:t>
      </w:r>
      <w:r>
        <w:rPr>
          <w:rFonts w:ascii="Times New Roman" w:hAnsi="Times New Roman" w:cs="Times New Roman"/>
          <w:szCs w:val="21"/>
        </w:rPr>
        <w:t>中国法律史、法理学、民法</w:t>
      </w:r>
    </w:p>
    <w:p w:rsidR="000D4C9C" w:rsidRDefault="00C807B0">
      <w:pPr>
        <w:numPr>
          <w:ins w:id="27" w:author="雨林木风" w:date="2017-12-28T09:22:00Z"/>
        </w:numPr>
        <w:spacing w:line="360" w:lineRule="auto"/>
        <w:rPr>
          <w:rFonts w:ascii="Times New Roman" w:eastAsia="黑体" w:hAnsi="Times New Roman" w:cs="Times New Roman"/>
          <w:szCs w:val="21"/>
        </w:rPr>
      </w:pPr>
      <w:r>
        <w:rPr>
          <w:rFonts w:ascii="Times New Roman" w:eastAsia="黑体" w:hAnsi="Times New Roman" w:cs="Times New Roman"/>
          <w:szCs w:val="21"/>
        </w:rPr>
        <w:t>内容提要：</w:t>
      </w:r>
    </w:p>
    <w:p w:rsidR="000D4C9C" w:rsidRDefault="00C807B0">
      <w:pPr>
        <w:spacing w:line="360" w:lineRule="auto"/>
        <w:ind w:firstLineChars="200" w:firstLine="420"/>
        <w:rPr>
          <w:rFonts w:ascii="Times New Roman" w:hAnsi="Times New Roman" w:cs="Times New Roman"/>
          <w:szCs w:val="21"/>
        </w:rPr>
      </w:pPr>
      <w:r>
        <w:rPr>
          <w:rFonts w:ascii="Times New Roman" w:hAnsi="Times New Roman" w:cs="Times New Roman"/>
          <w:szCs w:val="21"/>
        </w:rPr>
        <w:t>学术论文是表现科学研究成果的重要形式，学术论文的写作方法与规范是大学生所应具备的基本知识和技能，也是对法学学科知识实践的过程，通过学习本课程，掌握中外法律数据库检索举要，利用文献信息从事专业研究与写作，熟悉并掌握毕业论文的写作过程、方法和规范。</w:t>
      </w:r>
    </w:p>
    <w:p w:rsidR="000D4C9C" w:rsidRDefault="000D4C9C">
      <w:pPr>
        <w:spacing w:line="360" w:lineRule="auto"/>
        <w:ind w:firstLineChars="200" w:firstLine="420"/>
        <w:rPr>
          <w:rFonts w:ascii="Times New Roman" w:hAnsi="Times New Roman" w:cs="Times New Roman"/>
          <w:szCs w:val="21"/>
        </w:rPr>
      </w:pPr>
    </w:p>
    <w:p w:rsidR="000D4C9C" w:rsidRDefault="00C807B0">
      <w:pPr>
        <w:snapToGrid w:val="0"/>
        <w:spacing w:line="360" w:lineRule="auto"/>
        <w:rPr>
          <w:rFonts w:ascii="宋体" w:hAnsi="宋体"/>
          <w:color w:val="000000"/>
        </w:rPr>
      </w:pPr>
      <w:r>
        <w:rPr>
          <w:rFonts w:ascii="宋体" w:hAnsi="宋体" w:hint="eastAsia"/>
          <w:color w:val="000000"/>
        </w:rPr>
        <w:t>——————————————————————————————————————————</w:t>
      </w:r>
    </w:p>
    <w:p w:rsidR="000D4C9C" w:rsidRDefault="000D4C9C">
      <w:pPr>
        <w:spacing w:line="360" w:lineRule="auto"/>
        <w:rPr>
          <w:rFonts w:ascii="Times New Roman" w:hAnsi="Times New Roman" w:cs="Times New Roman"/>
          <w:color w:val="000000"/>
        </w:rPr>
      </w:pPr>
    </w:p>
    <w:p w:rsidR="000D4C9C" w:rsidRDefault="00C807B0">
      <w:pPr>
        <w:spacing w:line="360" w:lineRule="auto"/>
        <w:jc w:val="center"/>
        <w:rPr>
          <w:rFonts w:ascii="Times New Roman" w:eastAsia="黑体" w:hAnsi="Times New Roman" w:cs="Times New Roman"/>
          <w:sz w:val="28"/>
          <w:szCs w:val="28"/>
        </w:rPr>
      </w:pPr>
      <w:r>
        <w:rPr>
          <w:rFonts w:ascii="Times New Roman" w:eastAsia="黑体" w:hAnsi="Times New Roman" w:cs="Times New Roman"/>
          <w:sz w:val="28"/>
          <w:szCs w:val="28"/>
        </w:rPr>
        <w:t>《专业研讨》课程简介</w:t>
      </w:r>
    </w:p>
    <w:p w:rsidR="000D4C9C" w:rsidRDefault="00C807B0">
      <w:pPr>
        <w:widowControl/>
        <w:spacing w:line="360" w:lineRule="auto"/>
        <w:jc w:val="left"/>
        <w:rPr>
          <w:rFonts w:ascii="Times New Roman" w:hAnsi="Times New Roman" w:cs="Times New Roman"/>
          <w:kern w:val="0"/>
          <w:szCs w:val="21"/>
        </w:rPr>
      </w:pPr>
      <w:r>
        <w:rPr>
          <w:rFonts w:ascii="Times New Roman" w:eastAsia="黑体" w:hAnsi="Times New Roman" w:cs="Times New Roman"/>
          <w:szCs w:val="21"/>
        </w:rPr>
        <w:t>课程名称：</w:t>
      </w:r>
      <w:r>
        <w:rPr>
          <w:rFonts w:ascii="Times New Roman" w:hAnsi="Times New Roman" w:cs="Times New Roman"/>
          <w:kern w:val="0"/>
          <w:szCs w:val="21"/>
        </w:rPr>
        <w:t>专业研讨</w:t>
      </w:r>
      <w:r>
        <w:rPr>
          <w:rFonts w:ascii="Times New Roman" w:hAnsi="Times New Roman" w:cs="Times New Roman"/>
          <w:kern w:val="0"/>
          <w:szCs w:val="21"/>
        </w:rPr>
        <w:t xml:space="preserve"> </w:t>
      </w:r>
    </w:p>
    <w:p w:rsidR="000D4C9C" w:rsidRDefault="00C807B0">
      <w:pPr>
        <w:widowControl/>
        <w:spacing w:line="360" w:lineRule="auto"/>
        <w:ind w:firstLineChars="500" w:firstLine="1050"/>
        <w:jc w:val="left"/>
        <w:outlineLvl w:val="0"/>
        <w:rPr>
          <w:rFonts w:ascii="Times New Roman" w:hAnsi="Times New Roman" w:cs="Times New Roman"/>
          <w:kern w:val="0"/>
          <w:szCs w:val="21"/>
        </w:rPr>
      </w:pPr>
      <w:r>
        <w:rPr>
          <w:rFonts w:ascii="Times New Roman" w:hAnsi="Times New Roman" w:cs="Times New Roman"/>
          <w:kern w:val="0"/>
          <w:szCs w:val="21"/>
        </w:rPr>
        <w:t>Legal Seminar</w:t>
      </w:r>
    </w:p>
    <w:p w:rsidR="000D4C9C" w:rsidRDefault="00C807B0">
      <w:pPr>
        <w:widowControl/>
        <w:spacing w:line="360" w:lineRule="auto"/>
        <w:jc w:val="left"/>
        <w:rPr>
          <w:rFonts w:ascii="Times New Roman" w:hAnsi="Times New Roman" w:cs="Times New Roman"/>
          <w:b/>
          <w:kern w:val="0"/>
          <w:szCs w:val="21"/>
        </w:rPr>
      </w:pPr>
      <w:r>
        <w:rPr>
          <w:rFonts w:ascii="Times New Roman" w:eastAsia="黑体" w:hAnsi="Times New Roman" w:cs="Times New Roman"/>
          <w:szCs w:val="21"/>
        </w:rPr>
        <w:t>课程编号：</w:t>
      </w:r>
      <w:r>
        <w:rPr>
          <w:rFonts w:ascii="Times New Roman" w:hAnsi="Times New Roman" w:cs="Times New Roman"/>
          <w:kern w:val="0"/>
          <w:szCs w:val="21"/>
        </w:rPr>
        <w:t>3312120690</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学分</w:t>
      </w:r>
      <w:r>
        <w:rPr>
          <w:rFonts w:ascii="Times New Roman" w:eastAsia="黑体" w:hAnsi="Times New Roman" w:cs="Times New Roman"/>
          <w:szCs w:val="21"/>
        </w:rPr>
        <w:t>/</w:t>
      </w:r>
      <w:r>
        <w:rPr>
          <w:rFonts w:ascii="Times New Roman" w:eastAsia="黑体" w:hAnsi="Times New Roman" w:cs="Times New Roman"/>
          <w:szCs w:val="21"/>
        </w:rPr>
        <w:t>学时：</w:t>
      </w:r>
      <w:r>
        <w:rPr>
          <w:rFonts w:ascii="Times New Roman" w:eastAsia="黑体" w:hAnsi="Times New Roman" w:cs="Times New Roman"/>
          <w:szCs w:val="21"/>
        </w:rPr>
        <w:t>2</w:t>
      </w:r>
      <w:r>
        <w:rPr>
          <w:rFonts w:ascii="Times New Roman" w:hAnsi="Times New Roman" w:cs="Times New Roman"/>
          <w:color w:val="000000"/>
          <w:szCs w:val="21"/>
        </w:rPr>
        <w:t>/32</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适用专业：</w:t>
      </w:r>
      <w:r>
        <w:rPr>
          <w:rFonts w:ascii="Times New Roman" w:hAnsi="Times New Roman" w:cs="Times New Roman"/>
          <w:color w:val="000000"/>
          <w:szCs w:val="21"/>
        </w:rPr>
        <w:t>法学</w:t>
      </w:r>
    </w:p>
    <w:p w:rsidR="000D4C9C" w:rsidRDefault="00C807B0">
      <w:pPr>
        <w:spacing w:line="360" w:lineRule="auto"/>
        <w:rPr>
          <w:rFonts w:ascii="Times New Roman" w:hAnsi="Times New Roman" w:cs="Times New Roman"/>
          <w:color w:val="000000"/>
          <w:szCs w:val="21"/>
        </w:rPr>
      </w:pPr>
      <w:r>
        <w:rPr>
          <w:rFonts w:ascii="Times New Roman" w:eastAsia="黑体" w:hAnsi="Times New Roman" w:cs="Times New Roman"/>
          <w:szCs w:val="21"/>
        </w:rPr>
        <w:t>先修课程：</w:t>
      </w:r>
      <w:r>
        <w:rPr>
          <w:rFonts w:ascii="Times New Roman" w:hAnsi="Times New Roman" w:cs="Times New Roman"/>
          <w:szCs w:val="21"/>
        </w:rPr>
        <w:t>民法、民事诉讼法、刑法、刑事诉讼法、行政法</w:t>
      </w:r>
    </w:p>
    <w:p w:rsidR="000D4C9C" w:rsidRDefault="00C807B0">
      <w:pPr>
        <w:spacing w:line="360" w:lineRule="auto"/>
        <w:rPr>
          <w:rFonts w:ascii="Times New Roman" w:eastAsia="黑体" w:hAnsi="Times New Roman" w:cs="Times New Roman"/>
          <w:szCs w:val="21"/>
        </w:rPr>
      </w:pPr>
      <w:r>
        <w:rPr>
          <w:rFonts w:ascii="Times New Roman" w:eastAsia="黑体" w:hAnsi="Times New Roman" w:cs="Times New Roman"/>
          <w:szCs w:val="21"/>
        </w:rPr>
        <w:t>内容提要：</w:t>
      </w:r>
    </w:p>
    <w:p w:rsidR="000D4C9C" w:rsidRDefault="00C807B0">
      <w:pPr>
        <w:spacing w:line="360" w:lineRule="auto"/>
        <w:ind w:firstLine="420"/>
        <w:rPr>
          <w:rFonts w:ascii="Times New Roman" w:hAnsi="Times New Roman" w:cs="Times New Roman"/>
          <w:kern w:val="0"/>
          <w:szCs w:val="21"/>
        </w:rPr>
      </w:pPr>
      <w:r>
        <w:rPr>
          <w:rFonts w:ascii="Times New Roman" w:hAnsi="Times New Roman" w:cs="Times New Roman"/>
          <w:kern w:val="0"/>
          <w:szCs w:val="21"/>
        </w:rPr>
        <w:t>本课程主要开展法学专题和法学案例研讨，并邀请法官、检察官、律师、企业界专家等与同学</w:t>
      </w:r>
      <w:r>
        <w:rPr>
          <w:rFonts w:ascii="Times New Roman" w:hAnsi="Times New Roman" w:cs="Times New Roman"/>
          <w:kern w:val="0"/>
          <w:szCs w:val="21"/>
        </w:rPr>
        <w:lastRenderedPageBreak/>
        <w:t>交流研讨，培养学生正确分析、解决法律实际问题的能力。</w:t>
      </w:r>
    </w:p>
    <w:p w:rsidR="000D4C9C" w:rsidRDefault="000D4C9C">
      <w:pPr>
        <w:spacing w:line="360" w:lineRule="auto"/>
        <w:ind w:firstLine="420"/>
        <w:rPr>
          <w:rFonts w:ascii="Times New Roman" w:hAnsi="Times New Roman" w:cs="Times New Roman"/>
          <w:kern w:val="0"/>
          <w:szCs w:val="21"/>
        </w:rPr>
      </w:pPr>
    </w:p>
    <w:p w:rsidR="000D4C9C" w:rsidRDefault="00C807B0">
      <w:pPr>
        <w:snapToGrid w:val="0"/>
        <w:spacing w:line="360" w:lineRule="auto"/>
        <w:rPr>
          <w:rFonts w:ascii="Times New Roman" w:hAnsi="Times New Roman" w:cs="Times New Roman"/>
          <w:kern w:val="0"/>
          <w:szCs w:val="21"/>
        </w:rPr>
      </w:pPr>
      <w:r>
        <w:rPr>
          <w:rFonts w:ascii="宋体" w:hAnsi="宋体" w:hint="eastAsia"/>
          <w:color w:val="000000"/>
        </w:rPr>
        <w:t>——————————————————————————————————————————</w:t>
      </w:r>
    </w:p>
    <w:sectPr w:rsidR="000D4C9C">
      <w:footerReference w:type="default" r:id="rId7"/>
      <w:pgSz w:w="11906" w:h="16838"/>
      <w:pgMar w:top="1134" w:right="1418" w:bottom="1134" w:left="1418" w:header="851" w:footer="992"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485" w:rsidRDefault="00714485">
      <w:r>
        <w:separator/>
      </w:r>
    </w:p>
  </w:endnote>
  <w:endnote w:type="continuationSeparator" w:id="0">
    <w:p w:rsidR="00714485" w:rsidRDefault="00714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7B0" w:rsidRDefault="00C807B0">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807B0" w:rsidRDefault="00C807B0">
                          <w:pPr>
                            <w:pStyle w:val="a3"/>
                          </w:pPr>
                          <w:r>
                            <w:rPr>
                              <w:rFonts w:hint="eastAsia"/>
                            </w:rPr>
                            <w:fldChar w:fldCharType="begin"/>
                          </w:r>
                          <w:r>
                            <w:rPr>
                              <w:rFonts w:hint="eastAsia"/>
                            </w:rPr>
                            <w:instrText xml:space="preserve"> PAGE  \* MERGEFORMAT </w:instrText>
                          </w:r>
                          <w:r>
                            <w:rPr>
                              <w:rFonts w:hint="eastAsia"/>
                            </w:rPr>
                            <w:fldChar w:fldCharType="separate"/>
                          </w:r>
                          <w:r w:rsidR="008163D2">
                            <w:rPr>
                              <w:noProof/>
                            </w:rPr>
                            <w:t>25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C807B0" w:rsidRDefault="00C807B0">
                    <w:pPr>
                      <w:pStyle w:val="a3"/>
                    </w:pPr>
                    <w:r>
                      <w:rPr>
                        <w:rFonts w:hint="eastAsia"/>
                      </w:rPr>
                      <w:fldChar w:fldCharType="begin"/>
                    </w:r>
                    <w:r>
                      <w:rPr>
                        <w:rFonts w:hint="eastAsia"/>
                      </w:rPr>
                      <w:instrText xml:space="preserve"> PAGE  \* MERGEFORMAT </w:instrText>
                    </w:r>
                    <w:r>
                      <w:rPr>
                        <w:rFonts w:hint="eastAsia"/>
                      </w:rPr>
                      <w:fldChar w:fldCharType="separate"/>
                    </w:r>
                    <w:r w:rsidR="008163D2">
                      <w:rPr>
                        <w:noProof/>
                      </w:rPr>
                      <w:t>25</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485" w:rsidRDefault="00714485">
      <w:r>
        <w:separator/>
      </w:r>
    </w:p>
  </w:footnote>
  <w:footnote w:type="continuationSeparator" w:id="0">
    <w:p w:rsidR="00714485" w:rsidRDefault="00714485">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雨林木风">
    <w15:presenceInfo w15:providerId="None" w15:userId="雨林木风"/>
  </w15:person>
  <w15:person w15:author="匿名用户">
    <w15:presenceInfo w15:providerId="None" w15:userId="匿名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4C9C"/>
    <w:rsid w:val="00107060"/>
    <w:rsid w:val="00172A27"/>
    <w:rsid w:val="00663F87"/>
    <w:rsid w:val="00714485"/>
    <w:rsid w:val="00795239"/>
    <w:rsid w:val="008163D2"/>
    <w:rsid w:val="00AC5D0D"/>
    <w:rsid w:val="00C807B0"/>
    <w:rsid w:val="024E5696"/>
    <w:rsid w:val="025C3B8D"/>
    <w:rsid w:val="03E127E8"/>
    <w:rsid w:val="0461761E"/>
    <w:rsid w:val="05B863A0"/>
    <w:rsid w:val="06424F04"/>
    <w:rsid w:val="08E007F1"/>
    <w:rsid w:val="09E81A42"/>
    <w:rsid w:val="0C657779"/>
    <w:rsid w:val="0F722FE6"/>
    <w:rsid w:val="10684C65"/>
    <w:rsid w:val="16EF055C"/>
    <w:rsid w:val="18EB37A7"/>
    <w:rsid w:val="1B6D13A3"/>
    <w:rsid w:val="1C4C33C9"/>
    <w:rsid w:val="200724D1"/>
    <w:rsid w:val="219B4EF4"/>
    <w:rsid w:val="227B2B4F"/>
    <w:rsid w:val="29072704"/>
    <w:rsid w:val="2A4955C4"/>
    <w:rsid w:val="2B1E2683"/>
    <w:rsid w:val="2C287A51"/>
    <w:rsid w:val="2EF112B1"/>
    <w:rsid w:val="32F85437"/>
    <w:rsid w:val="333E19CC"/>
    <w:rsid w:val="333F7D03"/>
    <w:rsid w:val="34084A3E"/>
    <w:rsid w:val="36EE70C6"/>
    <w:rsid w:val="37874BA2"/>
    <w:rsid w:val="3C606445"/>
    <w:rsid w:val="3DB258F1"/>
    <w:rsid w:val="3DDD6CE6"/>
    <w:rsid w:val="3E66195E"/>
    <w:rsid w:val="3ECB11E1"/>
    <w:rsid w:val="3EE90BDC"/>
    <w:rsid w:val="416403D3"/>
    <w:rsid w:val="42EC5996"/>
    <w:rsid w:val="43C40E4A"/>
    <w:rsid w:val="4ADC2A8F"/>
    <w:rsid w:val="4D2F289C"/>
    <w:rsid w:val="54322A6C"/>
    <w:rsid w:val="55193A5D"/>
    <w:rsid w:val="56564AC1"/>
    <w:rsid w:val="57804E85"/>
    <w:rsid w:val="59BD7AB4"/>
    <w:rsid w:val="5A10389A"/>
    <w:rsid w:val="5FE62825"/>
    <w:rsid w:val="622D27A5"/>
    <w:rsid w:val="62EF293E"/>
    <w:rsid w:val="630F42F6"/>
    <w:rsid w:val="634369F7"/>
    <w:rsid w:val="64DF38F0"/>
    <w:rsid w:val="660B3AE7"/>
    <w:rsid w:val="672C572B"/>
    <w:rsid w:val="6A0B73B1"/>
    <w:rsid w:val="6C663B65"/>
    <w:rsid w:val="6EEE1A8C"/>
    <w:rsid w:val="714040D7"/>
    <w:rsid w:val="726B26D4"/>
    <w:rsid w:val="77A734EB"/>
    <w:rsid w:val="77E84232"/>
    <w:rsid w:val="78CC20EB"/>
    <w:rsid w:val="7A832857"/>
    <w:rsid w:val="7D034D07"/>
    <w:rsid w:val="7E4B7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1C9C102-305F-4140-885E-5921DAFB5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widowControl/>
      <w:spacing w:beforeAutospacing="1" w:afterAutospacing="1"/>
      <w:jc w:val="left"/>
    </w:pPr>
    <w:rPr>
      <w:rFonts w:ascii="宋体" w:hAnsi="宋体" w:cs="Times New Roman"/>
      <w:kern w:val="0"/>
      <w:sz w:val="24"/>
    </w:rPr>
  </w:style>
  <w:style w:type="paragraph" w:customStyle="1" w:styleId="Default">
    <w:name w:val="Default"/>
    <w:qFormat/>
    <w:pPr>
      <w:widowControl w:val="0"/>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C7EDED"/>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27</Pages>
  <Words>2563</Words>
  <Characters>14613</Characters>
  <Application>Microsoft Office Word</Application>
  <DocSecurity>0</DocSecurity>
  <Lines>121</Lines>
  <Paragraphs>34</Paragraphs>
  <ScaleCrop>false</ScaleCrop>
  <Company/>
  <LinksUpToDate>false</LinksUpToDate>
  <CharactersWithSpaces>17142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subotao</dc:creator>
  <cp:lastModifiedBy>buptrwxq</cp:lastModifiedBy>
  <cp:revision>4</cp:revision>
  <dcterms:created xsi:type="dcterms:W3CDTF">2014-10-29T12:08:00Z</dcterms:created>
  <dcterms:modified xsi:type="dcterms:W3CDTF">2018-04-02T02:24:00Z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